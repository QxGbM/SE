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DA77" w14:textId="77777777" w:rsidR="00EA701A" w:rsidRDefault="00EA701A">
      <w:pPr>
        <w:pStyle w:val="Heading3"/>
        <w:jc w:val="center"/>
        <w:rPr>
          <w:sz w:val="50"/>
          <w:szCs w:val="50"/>
        </w:rPr>
      </w:pPr>
    </w:p>
    <w:p w14:paraId="07C2DBFA" w14:textId="77777777" w:rsidR="00EA701A" w:rsidRDefault="00EA701A">
      <w:pPr>
        <w:pStyle w:val="Heading3"/>
        <w:jc w:val="center"/>
        <w:rPr>
          <w:sz w:val="50"/>
          <w:szCs w:val="50"/>
        </w:rPr>
      </w:pPr>
    </w:p>
    <w:p w14:paraId="597DCA01" w14:textId="77777777" w:rsidR="00EA701A" w:rsidRDefault="00EA701A">
      <w:pPr>
        <w:pStyle w:val="Heading3"/>
        <w:jc w:val="center"/>
        <w:rPr>
          <w:sz w:val="50"/>
          <w:szCs w:val="50"/>
        </w:rPr>
      </w:pPr>
    </w:p>
    <w:p w14:paraId="49BB6D71" w14:textId="77777777" w:rsidR="00EA701A" w:rsidRDefault="009C6BFC">
      <w:pPr>
        <w:pStyle w:val="Heading3"/>
        <w:jc w:val="center"/>
        <w:rPr>
          <w:sz w:val="50"/>
          <w:szCs w:val="50"/>
        </w:rPr>
      </w:pPr>
      <w:commentRangeStart w:id="0"/>
      <w:r>
        <w:rPr>
          <w:sz w:val="50"/>
          <w:szCs w:val="50"/>
        </w:rPr>
        <w:t>Simple Social Card Collection      Battling Game</w:t>
      </w:r>
      <w:commentRangeEnd w:id="0"/>
      <w:r w:rsidR="003D4CE2">
        <w:rPr>
          <w:rStyle w:val="CommentReference"/>
          <w:b w:val="0"/>
        </w:rPr>
        <w:commentReference w:id="0"/>
      </w:r>
    </w:p>
    <w:p w14:paraId="3662632A" w14:textId="7C0C197B" w:rsidR="00EA701A" w:rsidRDefault="009C6BFC">
      <w:pPr>
        <w:jc w:val="center"/>
        <w:rPr>
          <w:ins w:id="2" w:author="Andy Podgurski" w:date="2017-10-23T11:10:00Z"/>
          <w:sz w:val="36"/>
          <w:szCs w:val="36"/>
        </w:rPr>
      </w:pPr>
      <w:commentRangeStart w:id="3"/>
      <w:r>
        <w:rPr>
          <w:sz w:val="36"/>
          <w:szCs w:val="36"/>
        </w:rPr>
        <w:t>Design Document</w:t>
      </w:r>
      <w:commentRangeEnd w:id="3"/>
      <w:r w:rsidR="00514D07">
        <w:rPr>
          <w:rStyle w:val="CommentReference"/>
        </w:rPr>
        <w:commentReference w:id="3"/>
      </w:r>
    </w:p>
    <w:p w14:paraId="773A8F59" w14:textId="0D8666E5" w:rsidR="00497E3D" w:rsidRDefault="00497E3D">
      <w:pPr>
        <w:jc w:val="center"/>
        <w:rPr>
          <w:ins w:id="4" w:author="Andy Podgurski" w:date="2017-10-23T11:10:00Z"/>
          <w:sz w:val="36"/>
          <w:szCs w:val="36"/>
        </w:rPr>
      </w:pPr>
    </w:p>
    <w:p w14:paraId="782607B9" w14:textId="036E0741" w:rsidR="00497E3D" w:rsidRDefault="00497E3D">
      <w:pPr>
        <w:jc w:val="center"/>
        <w:rPr>
          <w:sz w:val="36"/>
          <w:szCs w:val="36"/>
        </w:rPr>
      </w:pPr>
      <w:ins w:id="5" w:author="Andy Podgurski" w:date="2017-10-23T11:11:00Z">
        <w:r>
          <w:rPr>
            <w:sz w:val="36"/>
            <w:szCs w:val="36"/>
          </w:rPr>
          <w:t>Lee Kelvin &amp; Qianxiang Ma</w:t>
        </w:r>
      </w:ins>
    </w:p>
    <w:p w14:paraId="7783174C" w14:textId="77777777" w:rsidR="00EA701A" w:rsidRDefault="00EA701A"/>
    <w:p w14:paraId="7B21C507" w14:textId="77777777" w:rsidR="00EA701A" w:rsidRDefault="00EA701A">
      <w:pPr>
        <w:pStyle w:val="Heading3"/>
        <w:rPr>
          <w:color w:val="6FA8DC"/>
        </w:rPr>
      </w:pPr>
    </w:p>
    <w:p w14:paraId="599098A6" w14:textId="77777777" w:rsidR="00EA701A" w:rsidRDefault="00EA701A">
      <w:pPr>
        <w:pStyle w:val="Heading3"/>
        <w:rPr>
          <w:color w:val="6FA8DC"/>
        </w:rPr>
      </w:pPr>
    </w:p>
    <w:p w14:paraId="1B3D02EE" w14:textId="77777777" w:rsidR="00EA701A" w:rsidRDefault="00EA701A">
      <w:pPr>
        <w:pStyle w:val="Heading3"/>
        <w:rPr>
          <w:color w:val="6FA8DC"/>
        </w:rPr>
      </w:pPr>
    </w:p>
    <w:p w14:paraId="0EA62A26" w14:textId="77777777" w:rsidR="00EA701A" w:rsidRDefault="00EA701A"/>
    <w:p w14:paraId="17ABA470" w14:textId="77777777" w:rsidR="00EA701A" w:rsidRDefault="00EA701A"/>
    <w:p w14:paraId="2ED00BBE" w14:textId="77777777" w:rsidR="00EA701A" w:rsidRDefault="00EA701A"/>
    <w:p w14:paraId="7E5F548E" w14:textId="77777777" w:rsidR="00EA701A" w:rsidRDefault="00EA701A"/>
    <w:p w14:paraId="2A3BD84E" w14:textId="77777777" w:rsidR="00EA701A" w:rsidRDefault="00EA701A"/>
    <w:p w14:paraId="54E5E09B" w14:textId="77777777" w:rsidR="00EA701A" w:rsidRDefault="00EA701A"/>
    <w:p w14:paraId="11E683F6" w14:textId="77777777" w:rsidR="00EA701A" w:rsidRDefault="00EA701A"/>
    <w:p w14:paraId="53612C30" w14:textId="77777777" w:rsidR="00EA701A" w:rsidRDefault="00EA701A"/>
    <w:p w14:paraId="51E913A4" w14:textId="77777777" w:rsidR="00EA701A" w:rsidRDefault="00EA701A"/>
    <w:p w14:paraId="75A34B20" w14:textId="77777777" w:rsidR="00EA701A" w:rsidRDefault="009C6BFC">
      <w:pPr>
        <w:pStyle w:val="Heading3"/>
        <w:rPr>
          <w:color w:val="6FA8DC"/>
        </w:rPr>
      </w:pPr>
      <w:r>
        <w:rPr>
          <w:color w:val="6FA8DC"/>
        </w:rPr>
        <w:t>Table of Content</w:t>
      </w:r>
    </w:p>
    <w:p w14:paraId="1485EE95" w14:textId="77777777" w:rsidR="00EA701A" w:rsidRDefault="009C6BFC">
      <w:pPr>
        <w:numPr>
          <w:ilvl w:val="0"/>
          <w:numId w:val="1"/>
        </w:numPr>
        <w:contextualSpacing/>
      </w:pPr>
      <w:r>
        <w:t>Introduction……………………………………………………………………………...2</w:t>
      </w:r>
    </w:p>
    <w:p w14:paraId="711E8997" w14:textId="77777777" w:rsidR="00EA701A" w:rsidRDefault="009C6BFC">
      <w:pPr>
        <w:numPr>
          <w:ilvl w:val="0"/>
          <w:numId w:val="1"/>
        </w:numPr>
        <w:contextualSpacing/>
      </w:pPr>
      <w:r>
        <w:t>Design Considerations………………………………………………………………….2</w:t>
      </w:r>
    </w:p>
    <w:p w14:paraId="3B91604A" w14:textId="77777777" w:rsidR="00EA701A" w:rsidRDefault="009C6BFC">
      <w:r>
        <w:tab/>
        <w:t>2.1 Assumptions………………………………………………………………………...2</w:t>
      </w:r>
    </w:p>
    <w:p w14:paraId="5327C93A" w14:textId="77777777" w:rsidR="00EA701A" w:rsidRDefault="009C6BFC">
      <w:r>
        <w:tab/>
        <w:t>2.2 Design Principles…………………………………………………………………...2</w:t>
      </w:r>
    </w:p>
    <w:p w14:paraId="385FA7D0" w14:textId="77777777" w:rsidR="00EA701A" w:rsidRDefault="009C6BFC">
      <w:r>
        <w:tab/>
        <w:t>2.3 Development Methods…………………………………………………………</w:t>
      </w:r>
      <w:proofErr w:type="gramStart"/>
      <w:r>
        <w:t>…..</w:t>
      </w:r>
      <w:proofErr w:type="gramEnd"/>
      <w:r>
        <w:t>2</w:t>
      </w:r>
    </w:p>
    <w:p w14:paraId="48B5A610" w14:textId="77777777" w:rsidR="00EA701A" w:rsidRDefault="009C6BFC">
      <w:r>
        <w:t xml:space="preserve">      3. Architecture Representation…………………………………………………………….2</w:t>
      </w:r>
    </w:p>
    <w:p w14:paraId="7BB082EF" w14:textId="77777777" w:rsidR="00EA701A" w:rsidRDefault="009C6BFC">
      <w:r>
        <w:t xml:space="preserve">      4. System Architecture…………………………………………………………………</w:t>
      </w:r>
      <w:proofErr w:type="gramStart"/>
      <w:r>
        <w:t>…..</w:t>
      </w:r>
      <w:proofErr w:type="gramEnd"/>
      <w:r>
        <w:t>3</w:t>
      </w:r>
    </w:p>
    <w:p w14:paraId="3D9C03D5" w14:textId="77777777" w:rsidR="00EA701A" w:rsidRDefault="009C6BFC">
      <w:r>
        <w:t xml:space="preserve">      5. Policies and Tactics……………………………………………………………………….3</w:t>
      </w:r>
    </w:p>
    <w:p w14:paraId="254BE9B5" w14:textId="77777777" w:rsidR="00EA701A" w:rsidRDefault="009C6BFC">
      <w:r>
        <w:t xml:space="preserve">      6. Detailed System Design………………………………………………………………….4</w:t>
      </w:r>
    </w:p>
    <w:p w14:paraId="6C518ABC" w14:textId="77777777" w:rsidR="00EA701A" w:rsidRDefault="009C6BFC">
      <w:r>
        <w:tab/>
        <w:t>6.1 Login………………………………………………………………………………….4</w:t>
      </w:r>
    </w:p>
    <w:p w14:paraId="0F44412A" w14:textId="77777777" w:rsidR="00EA701A" w:rsidRDefault="009C6BFC">
      <w:r>
        <w:tab/>
        <w:t>6.2 Panel…………………………………………………………………………………4</w:t>
      </w:r>
    </w:p>
    <w:p w14:paraId="4884AD44" w14:textId="77777777" w:rsidR="00EA701A" w:rsidRDefault="009C6BFC">
      <w:r>
        <w:tab/>
        <w:t>6.3 View My Cards - Embedded in Panel…………………………………………...4</w:t>
      </w:r>
    </w:p>
    <w:p w14:paraId="24F7EEB5" w14:textId="77777777" w:rsidR="00EA701A" w:rsidRDefault="009C6BFC">
      <w:r>
        <w:tab/>
        <w:t>6.4 View My Friends - Embedded in Panel………………………………………...5</w:t>
      </w:r>
    </w:p>
    <w:p w14:paraId="568D69E6" w14:textId="77777777" w:rsidR="00EA701A" w:rsidRDefault="009C6BFC">
      <w:r>
        <w:tab/>
        <w:t>6.5 Quick Match Waiting - Embedded in Panel…………………………………….5</w:t>
      </w:r>
    </w:p>
    <w:p w14:paraId="0A2475B9" w14:textId="77777777" w:rsidR="00EA701A" w:rsidRDefault="009C6BFC">
      <w:r>
        <w:tab/>
        <w:t>6.6 In Match…………………………………………………………………………….5</w:t>
      </w:r>
    </w:p>
    <w:p w14:paraId="33C4F387" w14:textId="77777777" w:rsidR="00EA701A" w:rsidRDefault="009C6BFC">
      <w:r>
        <w:tab/>
        <w:t>6.7 Chat Window……………………………………………………………………….5</w:t>
      </w:r>
    </w:p>
    <w:p w14:paraId="25BF5A29" w14:textId="77777777" w:rsidR="00EA701A" w:rsidRDefault="009C6BFC">
      <w:r>
        <w:t xml:space="preserve">      7. Glossary………………………………………………………………………………</w:t>
      </w:r>
      <w:proofErr w:type="gramStart"/>
      <w:r>
        <w:t>…..</w:t>
      </w:r>
      <w:proofErr w:type="gramEnd"/>
      <w:r>
        <w:t>6</w:t>
      </w:r>
    </w:p>
    <w:p w14:paraId="38F2A1C0" w14:textId="77777777" w:rsidR="00EA701A" w:rsidRDefault="00EA701A"/>
    <w:p w14:paraId="4F3407D5" w14:textId="77777777" w:rsidR="00EA701A" w:rsidRDefault="00EA701A"/>
    <w:p w14:paraId="1A1D625A" w14:textId="77777777" w:rsidR="00EA701A" w:rsidRDefault="00EA701A"/>
    <w:p w14:paraId="7452E6B7" w14:textId="77777777" w:rsidR="00EA701A" w:rsidRDefault="00EA701A"/>
    <w:p w14:paraId="2B69FA62" w14:textId="77777777" w:rsidR="00EA701A" w:rsidRDefault="00EA701A"/>
    <w:p w14:paraId="1BB75DD7" w14:textId="77777777" w:rsidR="00EA701A" w:rsidRDefault="00EA701A"/>
    <w:p w14:paraId="6497CB95" w14:textId="77777777" w:rsidR="00EA701A" w:rsidRDefault="00EA701A"/>
    <w:p w14:paraId="2E6A0219" w14:textId="77777777" w:rsidR="00EA701A" w:rsidRDefault="00EA701A"/>
    <w:p w14:paraId="33DF534C" w14:textId="77777777" w:rsidR="00EA701A" w:rsidRDefault="00EA701A"/>
    <w:p w14:paraId="198B58C3" w14:textId="77777777" w:rsidR="00EA701A" w:rsidRDefault="00EA701A"/>
    <w:p w14:paraId="11D8F5A1" w14:textId="77777777" w:rsidR="00EA701A" w:rsidRDefault="00EA701A"/>
    <w:p w14:paraId="4B53CB39" w14:textId="77777777" w:rsidR="00EA701A" w:rsidRDefault="00EA701A"/>
    <w:p w14:paraId="68A82A36" w14:textId="77777777" w:rsidR="00EA701A" w:rsidRDefault="00EA701A"/>
    <w:p w14:paraId="16685806" w14:textId="77777777" w:rsidR="00EA701A" w:rsidRDefault="00EA701A"/>
    <w:p w14:paraId="3C05A211" w14:textId="77777777" w:rsidR="00EA701A" w:rsidRDefault="00EA701A"/>
    <w:p w14:paraId="3F272F62" w14:textId="77777777" w:rsidR="00EA701A" w:rsidRDefault="00EA701A"/>
    <w:p w14:paraId="5D5187D5" w14:textId="77777777" w:rsidR="00EA701A" w:rsidRDefault="00EA701A"/>
    <w:p w14:paraId="1BD4F04A" w14:textId="77777777" w:rsidR="00EA701A" w:rsidRDefault="00EA701A"/>
    <w:p w14:paraId="53130EAA" w14:textId="77777777" w:rsidR="00EA701A" w:rsidRDefault="00EA701A"/>
    <w:p w14:paraId="1D266A0D" w14:textId="77777777" w:rsidR="00EA701A" w:rsidRDefault="00EA701A"/>
    <w:p w14:paraId="65BF237A" w14:textId="77777777" w:rsidR="00EA701A" w:rsidRDefault="00EA701A"/>
    <w:p w14:paraId="70C0E658" w14:textId="77777777" w:rsidR="00EA701A" w:rsidRDefault="00EA701A"/>
    <w:p w14:paraId="3351B4CE" w14:textId="77777777" w:rsidR="00EA701A" w:rsidRDefault="00EA701A"/>
    <w:p w14:paraId="60921FF8" w14:textId="77777777" w:rsidR="00EA701A" w:rsidRDefault="00EA701A"/>
    <w:p w14:paraId="60E164D4" w14:textId="77777777" w:rsidR="00EA701A" w:rsidRDefault="00EA701A"/>
    <w:p w14:paraId="41E5FCE5" w14:textId="77777777" w:rsidR="00EA701A" w:rsidRDefault="00EA701A"/>
    <w:p w14:paraId="2F23BBE7" w14:textId="77777777" w:rsidR="00EA701A" w:rsidRDefault="00EA701A"/>
    <w:p w14:paraId="08EC572D" w14:textId="77777777" w:rsidR="00EA701A" w:rsidRDefault="00EA701A"/>
    <w:p w14:paraId="6DD90D0C" w14:textId="77777777" w:rsidR="00EA701A" w:rsidRDefault="009C6BFC">
      <w:pPr>
        <w:pStyle w:val="Heading3"/>
        <w:numPr>
          <w:ilvl w:val="0"/>
          <w:numId w:val="2"/>
        </w:numPr>
      </w:pPr>
      <w:r>
        <w:t>Introduction</w:t>
      </w:r>
    </w:p>
    <w:p w14:paraId="3AD66BF0" w14:textId="437A556C" w:rsidR="00EA701A" w:rsidRDefault="009C6BFC">
      <w:r>
        <w:t xml:space="preserve">This document </w:t>
      </w:r>
      <w:del w:id="6" w:author="Andy Podgurski" w:date="2017-10-23T11:12:00Z">
        <w:r w:rsidDel="00497E3D">
          <w:delText>is specifying</w:delText>
        </w:r>
      </w:del>
      <w:ins w:id="7" w:author="Andy Podgurski" w:date="2017-10-23T11:12:00Z">
        <w:r w:rsidR="00497E3D">
          <w:t>presents</w:t>
        </w:r>
      </w:ins>
      <w:r>
        <w:t xml:space="preserve"> the particular design choices being made for the software: Simple Card Collection and Battling Game. </w:t>
      </w:r>
    </w:p>
    <w:p w14:paraId="4EF7A34A" w14:textId="77777777" w:rsidR="00EA701A" w:rsidRDefault="009C6BFC">
      <w:pPr>
        <w:pStyle w:val="Heading3"/>
        <w:numPr>
          <w:ilvl w:val="0"/>
          <w:numId w:val="2"/>
        </w:numPr>
      </w:pPr>
      <w:r>
        <w:t>Design Considerations</w:t>
      </w:r>
    </w:p>
    <w:p w14:paraId="0D402434" w14:textId="77777777" w:rsidR="00EA701A" w:rsidRDefault="009C6BFC">
      <w:pPr>
        <w:pStyle w:val="Heading5"/>
      </w:pPr>
      <w:r>
        <w:t>2.1 Assumptions</w:t>
      </w:r>
    </w:p>
    <w:p w14:paraId="70B99BF4" w14:textId="3A279CBE" w:rsidR="00EA701A" w:rsidRDefault="009C6BFC">
      <w:r>
        <w:t xml:space="preserve">This design assumes that user has a standard mouse and keyboard in a PC platform, with an operating system compatible </w:t>
      </w:r>
      <w:ins w:id="8" w:author="Andy Podgurski" w:date="2017-10-23T11:12:00Z">
        <w:r w:rsidR="00CC006E">
          <w:t xml:space="preserve">with </w:t>
        </w:r>
      </w:ins>
      <w:r>
        <w:t>running Java programs.</w:t>
      </w:r>
    </w:p>
    <w:p w14:paraId="1BA0E145" w14:textId="5F9D54B6" w:rsidR="00EA701A" w:rsidRDefault="009C6BFC">
      <w:del w:id="9" w:author="Andy Podgurski" w:date="2017-10-23T11:12:00Z">
        <w:r w:rsidDel="00CC006E">
          <w:delText xml:space="preserve">Relatively </w:delText>
        </w:r>
      </w:del>
      <w:ins w:id="10" w:author="Andy Podgurski" w:date="2017-10-23T11:12:00Z">
        <w:r w:rsidR="00CC006E">
          <w:t xml:space="preserve">A relatively </w:t>
        </w:r>
      </w:ins>
      <w:r>
        <w:t>stable internet connection is also assumed.</w:t>
      </w:r>
    </w:p>
    <w:p w14:paraId="05EED0D6" w14:textId="77777777" w:rsidR="00EA701A" w:rsidRDefault="009C6BFC">
      <w:pPr>
        <w:pStyle w:val="Heading5"/>
      </w:pPr>
      <w:r>
        <w:t>2.2 Design Principles</w:t>
      </w:r>
    </w:p>
    <w:p w14:paraId="35CE6122" w14:textId="1CCB81AC" w:rsidR="00EA701A" w:rsidRDefault="009C6BFC">
      <w:r>
        <w:t xml:space="preserve">The Design </w:t>
      </w:r>
      <w:del w:id="11" w:author="Andy Podgurski" w:date="2017-10-23T11:13:00Z">
        <w:r w:rsidDel="00CC006E">
          <w:delText xml:space="preserve">principle </w:delText>
        </w:r>
      </w:del>
      <w:r>
        <w:t>is kept simple, with minimal safety and privacy feature</w:t>
      </w:r>
      <w:ins w:id="12" w:author="Andy Podgurski" w:date="2017-10-23T11:13:00Z">
        <w:r w:rsidR="00CC006E">
          <w:t>s</w:t>
        </w:r>
      </w:ins>
      <w:r>
        <w:t xml:space="preserve">. </w:t>
      </w:r>
      <w:ins w:id="13" w:author="Andy Podgurski" w:date="2017-10-23T11:14:00Z">
        <w:r w:rsidR="00CC006E">
          <w:t xml:space="preserve">The </w:t>
        </w:r>
      </w:ins>
      <w:r>
        <w:t xml:space="preserve">GUI is kept as straightforward as possible and </w:t>
      </w:r>
      <w:commentRangeStart w:id="14"/>
      <w:r>
        <w:t>mostly limiting interactive items to buttons.</w:t>
      </w:r>
      <w:commentRangeEnd w:id="14"/>
      <w:r w:rsidR="00CC006E">
        <w:rPr>
          <w:rStyle w:val="CommentReference"/>
        </w:rPr>
        <w:commentReference w:id="14"/>
      </w:r>
    </w:p>
    <w:p w14:paraId="49712274" w14:textId="77777777" w:rsidR="00EA701A" w:rsidRDefault="009C6BFC">
      <w:pPr>
        <w:pStyle w:val="Heading5"/>
      </w:pPr>
      <w:r>
        <w:t>2.3 Development Methods</w:t>
      </w:r>
    </w:p>
    <w:p w14:paraId="14439276" w14:textId="77777777" w:rsidR="00EA701A" w:rsidRDefault="009C6BFC">
      <w:commentRangeStart w:id="15"/>
      <w:r>
        <w:t>We used Build &amp; Fix, to keep it simple.</w:t>
      </w:r>
      <w:commentRangeEnd w:id="15"/>
      <w:r w:rsidR="004A1FFF">
        <w:rPr>
          <w:rStyle w:val="CommentReference"/>
        </w:rPr>
        <w:commentReference w:id="15"/>
      </w:r>
    </w:p>
    <w:p w14:paraId="7F5675EE" w14:textId="77777777" w:rsidR="00EA701A" w:rsidRDefault="009C6BFC">
      <w:pPr>
        <w:pStyle w:val="Heading3"/>
        <w:numPr>
          <w:ilvl w:val="0"/>
          <w:numId w:val="2"/>
        </w:numPr>
      </w:pPr>
      <w:r>
        <w:lastRenderedPageBreak/>
        <w:t>Architectural Representation</w:t>
      </w:r>
    </w:p>
    <w:p w14:paraId="32F72D17" w14:textId="77777777" w:rsidR="00EA701A" w:rsidRDefault="009C6BFC">
      <w:commentRangeStart w:id="16"/>
      <w:r>
        <w:rPr>
          <w:noProof/>
        </w:rPr>
        <w:drawing>
          <wp:inline distT="0" distB="0" distL="0" distR="0" wp14:anchorId="16C08671" wp14:editId="72F25039">
            <wp:extent cx="5274310" cy="40138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6"/>
      <w:r w:rsidR="001E6077">
        <w:rPr>
          <w:rStyle w:val="CommentReference"/>
        </w:rPr>
        <w:commentReference w:id="16"/>
      </w:r>
    </w:p>
    <w:p w14:paraId="4F89881F" w14:textId="77777777" w:rsidR="00EA701A" w:rsidRDefault="009C6BFC">
      <w:pPr>
        <w:pStyle w:val="Heading3"/>
        <w:numPr>
          <w:ilvl w:val="0"/>
          <w:numId w:val="2"/>
        </w:numPr>
      </w:pPr>
      <w:r>
        <w:t>System Architecture</w:t>
      </w:r>
    </w:p>
    <w:p w14:paraId="6A37F303" w14:textId="4AD44DAE" w:rsidR="00EA701A" w:rsidRDefault="009C6BFC">
      <w:r>
        <w:t xml:space="preserve">The system is build using object-oriented design. A </w:t>
      </w:r>
      <w:del w:id="17" w:author="Andy Podgurski" w:date="2017-10-23T11:19:00Z">
        <w:r w:rsidDel="007855E1">
          <w:delText xml:space="preserve">center </w:delText>
        </w:r>
      </w:del>
      <w:ins w:id="18" w:author="Andy Podgurski" w:date="2017-10-23T11:19:00Z">
        <w:r w:rsidR="007855E1">
          <w:t xml:space="preserve">central </w:t>
        </w:r>
      </w:ins>
      <w:r>
        <w:t>object, Game, manages nearly all possible attributes of this software, and GUI objects call</w:t>
      </w:r>
      <w:del w:id="19" w:author="Andy Podgurski" w:date="2017-10-23T11:19:00Z">
        <w:r w:rsidDel="007855E1">
          <w:delText>s</w:delText>
        </w:r>
      </w:del>
      <w:r>
        <w:t xml:space="preserve"> on method of the </w:t>
      </w:r>
      <w:del w:id="20" w:author="Andy Podgurski" w:date="2017-10-23T11:19:00Z">
        <w:r w:rsidDel="007855E1">
          <w:delText xml:space="preserve">center </w:delText>
        </w:r>
      </w:del>
      <w:ins w:id="21" w:author="Andy Podgurski" w:date="2017-10-23T11:19:00Z">
        <w:r w:rsidR="007855E1">
          <w:t xml:space="preserve">Game </w:t>
        </w:r>
      </w:ins>
      <w:r>
        <w:t xml:space="preserve">object to update </w:t>
      </w:r>
      <w:commentRangeStart w:id="22"/>
      <w:r>
        <w:t>itself.</w:t>
      </w:r>
      <w:commentRangeEnd w:id="22"/>
      <w:r w:rsidR="007855E1">
        <w:rPr>
          <w:rStyle w:val="CommentReference"/>
        </w:rPr>
        <w:commentReference w:id="22"/>
      </w:r>
      <w:r>
        <w:t xml:space="preserve"> The center object has access to all GUI objects to update the display.</w:t>
      </w:r>
    </w:p>
    <w:p w14:paraId="7F72AD8D" w14:textId="221DD829" w:rsidR="00EA701A" w:rsidRDefault="009C6BFC">
      <w:r>
        <w:t xml:space="preserve">The </w:t>
      </w:r>
      <w:del w:id="23" w:author="Andy Podgurski" w:date="2017-10-23T11:20:00Z">
        <w:r w:rsidDel="009B1736">
          <w:delText xml:space="preserve">center </w:delText>
        </w:r>
      </w:del>
      <w:ins w:id="24" w:author="Andy Podgurski" w:date="2017-10-23T11:20:00Z">
        <w:r w:rsidR="009B1736">
          <w:t xml:space="preserve">Game </w:t>
        </w:r>
      </w:ins>
      <w:r>
        <w:t xml:space="preserve">object operates the communication with server, which </w:t>
      </w:r>
      <w:commentRangeStart w:id="25"/>
      <w:r>
        <w:t>packs</w:t>
      </w:r>
      <w:commentRangeEnd w:id="25"/>
      <w:r w:rsidR="009B1736">
        <w:rPr>
          <w:rStyle w:val="CommentReference"/>
        </w:rPr>
        <w:commentReference w:id="25"/>
      </w:r>
      <w:r>
        <w:t xml:space="preserve"> message</w:t>
      </w:r>
      <w:ins w:id="26" w:author="Andy Podgurski" w:date="2017-10-23T11:21:00Z">
        <w:r w:rsidR="009B1736">
          <w:t>s</w:t>
        </w:r>
      </w:ins>
      <w:r>
        <w:t xml:space="preserve"> according to a defined protocol, and unpacks message</w:t>
      </w:r>
      <w:ins w:id="27" w:author="Andy Podgurski" w:date="2017-10-23T11:21:00Z">
        <w:r w:rsidR="009B1736">
          <w:t>s</w:t>
        </w:r>
      </w:ins>
      <w:r>
        <w:t xml:space="preserve"> from the server and updates itself accordingly.</w:t>
      </w:r>
    </w:p>
    <w:p w14:paraId="6D78F6E7" w14:textId="77777777" w:rsidR="00EA701A" w:rsidRDefault="009C6BFC">
      <w:pPr>
        <w:pStyle w:val="Heading3"/>
        <w:numPr>
          <w:ilvl w:val="0"/>
          <w:numId w:val="2"/>
        </w:numPr>
      </w:pPr>
      <w:r>
        <w:t>Policies and Tactics</w:t>
      </w:r>
    </w:p>
    <w:p w14:paraId="54A4DF59" w14:textId="7BAEAAD7" w:rsidR="00EA701A" w:rsidRDefault="009C6BFC">
      <w:r>
        <w:t>This software uses</w:t>
      </w:r>
      <w:ins w:id="28" w:author="Andy Podgurski" w:date="2017-10-23T11:25:00Z">
        <w:r w:rsidR="009B0111">
          <w:t xml:space="preserve"> the</w:t>
        </w:r>
      </w:ins>
      <w:r>
        <w:t xml:space="preserve"> standard </w:t>
      </w:r>
      <w:ins w:id="29" w:author="Andy Podgurski" w:date="2017-10-23T11:25:00Z">
        <w:r w:rsidR="009B0111">
          <w:t xml:space="preserve">Java Runtime Environment </w:t>
        </w:r>
      </w:ins>
      <w:del w:id="30" w:author="Andy Podgurski" w:date="2017-10-23T11:25:00Z">
        <w:r w:rsidDel="009B0111">
          <w:delText xml:space="preserve">JRE </w:delText>
        </w:r>
      </w:del>
      <w:r>
        <w:t xml:space="preserve">1.8 and </w:t>
      </w:r>
      <w:ins w:id="31" w:author="Andy Podgurski" w:date="2017-10-23T11:25:00Z">
        <w:r w:rsidR="009B0111">
          <w:t xml:space="preserve">the </w:t>
        </w:r>
      </w:ins>
      <w:r>
        <w:t xml:space="preserve">Eclipse SWT </w:t>
      </w:r>
      <w:del w:id="32" w:author="Andy Podgurski" w:date="2017-10-23T11:26:00Z">
        <w:r w:rsidDel="009B0111">
          <w:delText>library</w:delText>
        </w:r>
      </w:del>
      <w:ins w:id="33" w:author="Andy Podgurski" w:date="2017-10-23T11:26:00Z">
        <w:r w:rsidR="009B0111">
          <w:t>GUI toolkit</w:t>
        </w:r>
      </w:ins>
      <w:del w:id="34" w:author="Andy Podgurski" w:date="2017-10-23T11:23:00Z">
        <w:r w:rsidDel="00DA1F61">
          <w:delText xml:space="preserve"> for compile and running</w:delText>
        </w:r>
      </w:del>
      <w:r>
        <w:t xml:space="preserve">. </w:t>
      </w:r>
    </w:p>
    <w:p w14:paraId="541934AB" w14:textId="77777777" w:rsidR="00EA701A" w:rsidRDefault="009C6BFC">
      <w:r>
        <w:t xml:space="preserve">To make GUI not as ugly and code not as messy, SWT library is a better option than </w:t>
      </w:r>
      <w:proofErr w:type="spellStart"/>
      <w:r>
        <w:t>Javax</w:t>
      </w:r>
      <w:proofErr w:type="spellEnd"/>
      <w:r>
        <w:t xml:space="preserve"> -Swing.</w:t>
      </w:r>
    </w:p>
    <w:p w14:paraId="66066E11" w14:textId="44C55570" w:rsidR="00EA701A" w:rsidRDefault="009C6BFC">
      <w:r>
        <w:t xml:space="preserve">Java provides straightforward object-oriented </w:t>
      </w:r>
      <w:del w:id="35" w:author="Andy Podgurski" w:date="2017-10-23T11:24:00Z">
        <w:r w:rsidDel="00DA1F61">
          <w:delText xml:space="preserve">design </w:delText>
        </w:r>
      </w:del>
      <w:ins w:id="36" w:author="Andy Podgurski" w:date="2017-10-23T11:24:00Z">
        <w:r w:rsidR="00DA1F61">
          <w:t xml:space="preserve">programming </w:t>
        </w:r>
      </w:ins>
      <w:r>
        <w:t>support.</w:t>
      </w:r>
    </w:p>
    <w:p w14:paraId="1FB97C3C" w14:textId="77777777" w:rsidR="00EA701A" w:rsidRDefault="009C6BFC">
      <w:pPr>
        <w:pStyle w:val="Heading3"/>
        <w:numPr>
          <w:ilvl w:val="0"/>
          <w:numId w:val="2"/>
        </w:numPr>
      </w:pPr>
      <w:r>
        <w:lastRenderedPageBreak/>
        <w:t>Detailed System Design</w:t>
      </w:r>
    </w:p>
    <w:p w14:paraId="29DFDF84" w14:textId="77777777" w:rsidR="00EA701A" w:rsidRDefault="009C6BFC">
      <w:pPr>
        <w:pStyle w:val="Heading4"/>
      </w:pPr>
      <w:commentRangeStart w:id="37"/>
      <w:r>
        <w:t>6.1 Login:</w:t>
      </w:r>
      <w:commentRangeEnd w:id="37"/>
      <w:r w:rsidR="008123EC">
        <w:rPr>
          <w:rStyle w:val="CommentReference"/>
          <w:rFonts w:ascii="DengXian" w:eastAsia="DengXian" w:hAnsi="DengXian" w:cs="DengXian"/>
          <w:b w:val="0"/>
        </w:rPr>
        <w:commentReference w:id="37"/>
      </w:r>
    </w:p>
    <w:tbl>
      <w:tblPr>
        <w:tblStyle w:val="a"/>
        <w:tblW w:w="1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4"/>
      </w:tblGrid>
      <w:tr w:rsidR="00EA701A" w14:paraId="5629DEDE" w14:textId="77777777">
        <w:tc>
          <w:tcPr>
            <w:tcW w:w="1974" w:type="dxa"/>
          </w:tcPr>
          <w:p w14:paraId="0C8E9D01" w14:textId="77777777" w:rsidR="00EA701A" w:rsidRDefault="009C6BFC">
            <w:proofErr w:type="spellStart"/>
            <w:r>
              <w:t>Label_Username</w:t>
            </w:r>
            <w:proofErr w:type="spellEnd"/>
          </w:p>
        </w:tc>
      </w:tr>
      <w:tr w:rsidR="00EA701A" w14:paraId="0605767B" w14:textId="77777777">
        <w:tc>
          <w:tcPr>
            <w:tcW w:w="1974" w:type="dxa"/>
          </w:tcPr>
          <w:p w14:paraId="1F57CAA2" w14:textId="77777777" w:rsidR="00EA701A" w:rsidRDefault="009C6BFC">
            <w:proofErr w:type="spellStart"/>
            <w:r>
              <w:t>Textfield_Username</w:t>
            </w:r>
            <w:proofErr w:type="spellEnd"/>
          </w:p>
        </w:tc>
      </w:tr>
      <w:tr w:rsidR="00EA701A" w14:paraId="61DE6AAB" w14:textId="77777777">
        <w:tc>
          <w:tcPr>
            <w:tcW w:w="1974" w:type="dxa"/>
          </w:tcPr>
          <w:p w14:paraId="1A9F070E" w14:textId="77777777" w:rsidR="00EA701A" w:rsidRDefault="009C6BFC">
            <w:proofErr w:type="spellStart"/>
            <w:r>
              <w:t>Label_Password</w:t>
            </w:r>
            <w:proofErr w:type="spellEnd"/>
          </w:p>
        </w:tc>
      </w:tr>
      <w:tr w:rsidR="00EA701A" w14:paraId="50A0170E" w14:textId="77777777">
        <w:tc>
          <w:tcPr>
            <w:tcW w:w="1974" w:type="dxa"/>
          </w:tcPr>
          <w:p w14:paraId="2CAF0002" w14:textId="77777777" w:rsidR="00EA701A" w:rsidRDefault="009C6BFC">
            <w:proofErr w:type="spellStart"/>
            <w:r>
              <w:t>Textfield_Password</w:t>
            </w:r>
            <w:proofErr w:type="spellEnd"/>
          </w:p>
        </w:tc>
      </w:tr>
      <w:tr w:rsidR="00EA701A" w14:paraId="504B425B" w14:textId="77777777">
        <w:tc>
          <w:tcPr>
            <w:tcW w:w="1974" w:type="dxa"/>
          </w:tcPr>
          <w:p w14:paraId="28A1551F" w14:textId="77777777" w:rsidR="00EA701A" w:rsidRDefault="009C6BFC">
            <w:commentRangeStart w:id="38"/>
            <w:proofErr w:type="spellStart"/>
            <w:r>
              <w:t>Button_Submit</w:t>
            </w:r>
            <w:commentRangeEnd w:id="38"/>
            <w:proofErr w:type="spellEnd"/>
            <w:r w:rsidR="00D87779">
              <w:rPr>
                <w:rStyle w:val="CommentReference"/>
              </w:rPr>
              <w:commentReference w:id="38"/>
            </w:r>
          </w:p>
        </w:tc>
      </w:tr>
    </w:tbl>
    <w:p w14:paraId="723D6A75" w14:textId="1B451E1C" w:rsidR="00EA701A" w:rsidRDefault="009C6BFC">
      <w:r>
        <w:t xml:space="preserve">Submit button calls a method in Game, packs the two fields into a packet and </w:t>
      </w:r>
      <w:proofErr w:type="spellStart"/>
      <w:r>
        <w:t>send</w:t>
      </w:r>
      <w:ins w:id="39" w:author="Andy Podgurski" w:date="2017-10-23T11:30:00Z">
        <w:r w:rsidR="00987EAB">
          <w:t>s</w:t>
        </w:r>
      </w:ins>
      <w:del w:id="40" w:author="Andy Podgurski" w:date="2017-10-23T11:30:00Z">
        <w:r w:rsidDel="00987EAB">
          <w:delText xml:space="preserve"> </w:delText>
        </w:r>
      </w:del>
      <w:ins w:id="41" w:author="Andy Podgurski" w:date="2017-10-23T11:30:00Z">
        <w:r w:rsidR="00987EAB">
          <w:t>their</w:t>
        </w:r>
        <w:proofErr w:type="spellEnd"/>
        <w:r w:rsidR="00987EAB">
          <w:t xml:space="preserve"> values to the </w:t>
        </w:r>
      </w:ins>
      <w:proofErr w:type="spellStart"/>
      <w:r>
        <w:t>to</w:t>
      </w:r>
      <w:proofErr w:type="spellEnd"/>
      <w:r>
        <w:t xml:space="preserve"> server, and </w:t>
      </w:r>
      <w:commentRangeStart w:id="42"/>
      <w:r>
        <w:t>be expecting a result</w:t>
      </w:r>
      <w:commentRangeEnd w:id="42"/>
      <w:r w:rsidR="00987EAB">
        <w:rPr>
          <w:rStyle w:val="CommentReference"/>
        </w:rPr>
        <w:commentReference w:id="42"/>
      </w:r>
      <w:r>
        <w:t xml:space="preserve"> indicating the authentication status.</w:t>
      </w:r>
    </w:p>
    <w:p w14:paraId="3929FCB2" w14:textId="77777777" w:rsidR="00EA701A" w:rsidRDefault="009C6BFC">
      <w:r>
        <w:t>With successful login, direct user to Panel.</w:t>
      </w:r>
    </w:p>
    <w:p w14:paraId="1AD00B9D" w14:textId="04F17124" w:rsidR="00EA701A" w:rsidRDefault="009C6BFC">
      <w:r>
        <w:t xml:space="preserve">With unsuccessful login, </w:t>
      </w:r>
      <w:commentRangeStart w:id="43"/>
      <w:r>
        <w:t>clears</w:t>
      </w:r>
      <w:commentRangeEnd w:id="43"/>
      <w:r w:rsidR="00516CF5">
        <w:rPr>
          <w:rStyle w:val="CommentReference"/>
        </w:rPr>
        <w:commentReference w:id="43"/>
      </w:r>
      <w:r>
        <w:t xml:space="preserve"> two </w:t>
      </w:r>
      <w:proofErr w:type="spellStart"/>
      <w:r>
        <w:t>textfields</w:t>
      </w:r>
      <w:proofErr w:type="spellEnd"/>
      <w:r>
        <w:t xml:space="preserve"> and ask</w:t>
      </w:r>
      <w:ins w:id="44" w:author="Andy Podgurski" w:date="2017-10-23T11:31:00Z">
        <w:r w:rsidR="00516CF5">
          <w:t>s</w:t>
        </w:r>
      </w:ins>
      <w:r>
        <w:t xml:space="preserve"> the user to try again.</w:t>
      </w:r>
    </w:p>
    <w:p w14:paraId="3A5A3C6F" w14:textId="77777777" w:rsidR="00EA701A" w:rsidRDefault="009C6BFC">
      <w:pPr>
        <w:pStyle w:val="Heading4"/>
      </w:pPr>
      <w:r>
        <w:t>6.2 Panel:</w:t>
      </w:r>
    </w:p>
    <w:tbl>
      <w:tblPr>
        <w:tblStyle w:val="a0"/>
        <w:tblW w:w="2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4"/>
      </w:tblGrid>
      <w:tr w:rsidR="00EA701A" w14:paraId="07988D78" w14:textId="77777777">
        <w:tc>
          <w:tcPr>
            <w:tcW w:w="2264" w:type="dxa"/>
          </w:tcPr>
          <w:p w14:paraId="32CD4338" w14:textId="77777777" w:rsidR="00EA701A" w:rsidRDefault="009C6BFC">
            <w:commentRangeStart w:id="45"/>
            <w:proofErr w:type="spellStart"/>
            <w:r>
              <w:t>Label_MyNickname</w:t>
            </w:r>
            <w:proofErr w:type="spellEnd"/>
          </w:p>
        </w:tc>
      </w:tr>
      <w:tr w:rsidR="00EA701A" w14:paraId="4D81C70A" w14:textId="77777777">
        <w:tc>
          <w:tcPr>
            <w:tcW w:w="2264" w:type="dxa"/>
          </w:tcPr>
          <w:p w14:paraId="0277EB12" w14:textId="77777777" w:rsidR="00EA701A" w:rsidRDefault="009C6BFC">
            <w:proofErr w:type="spellStart"/>
            <w:r>
              <w:t>Button_ViewMyCards</w:t>
            </w:r>
            <w:proofErr w:type="spellEnd"/>
          </w:p>
        </w:tc>
      </w:tr>
      <w:tr w:rsidR="00EA701A" w14:paraId="32957311" w14:textId="77777777">
        <w:tc>
          <w:tcPr>
            <w:tcW w:w="2264" w:type="dxa"/>
          </w:tcPr>
          <w:p w14:paraId="06BD98A4" w14:textId="77777777" w:rsidR="00EA701A" w:rsidRDefault="009C6BFC">
            <w:proofErr w:type="spellStart"/>
            <w:r>
              <w:t>Button_ViewMyFriends</w:t>
            </w:r>
            <w:proofErr w:type="spellEnd"/>
          </w:p>
        </w:tc>
      </w:tr>
      <w:tr w:rsidR="00EA701A" w14:paraId="1172765D" w14:textId="77777777">
        <w:tc>
          <w:tcPr>
            <w:tcW w:w="2264" w:type="dxa"/>
          </w:tcPr>
          <w:p w14:paraId="2A6C2274" w14:textId="77777777" w:rsidR="00EA701A" w:rsidRDefault="009C6BFC">
            <w:proofErr w:type="spellStart"/>
            <w:r>
              <w:t>Button_QuickMatch</w:t>
            </w:r>
            <w:proofErr w:type="spellEnd"/>
          </w:p>
        </w:tc>
      </w:tr>
      <w:tr w:rsidR="00EA701A" w14:paraId="26B91017" w14:textId="77777777">
        <w:tc>
          <w:tcPr>
            <w:tcW w:w="2264" w:type="dxa"/>
          </w:tcPr>
          <w:p w14:paraId="6F33866E" w14:textId="77777777" w:rsidR="00EA701A" w:rsidRDefault="009C6BFC">
            <w:proofErr w:type="spellStart"/>
            <w:r>
              <w:t>Button_Logout</w:t>
            </w:r>
            <w:commentRangeEnd w:id="45"/>
            <w:proofErr w:type="spellEnd"/>
            <w:r w:rsidR="00AF18A3">
              <w:rPr>
                <w:rStyle w:val="CommentReference"/>
              </w:rPr>
              <w:commentReference w:id="45"/>
            </w:r>
          </w:p>
        </w:tc>
      </w:tr>
    </w:tbl>
    <w:p w14:paraId="24AB0C03" w14:textId="739E54AE" w:rsidR="00EA701A" w:rsidRDefault="009C6BFC">
      <w:r>
        <w:t xml:space="preserve">Logout redirects </w:t>
      </w:r>
      <w:ins w:id="46" w:author="Andy Podgurski" w:date="2017-10-23T11:31:00Z">
        <w:r w:rsidR="00EC1E55">
          <w:t xml:space="preserve">the </w:t>
        </w:r>
      </w:ins>
      <w:r>
        <w:t>user back to login (quitting is implement in closing window)</w:t>
      </w:r>
    </w:p>
    <w:p w14:paraId="50F897C5" w14:textId="4D5BD526" w:rsidR="00EA701A" w:rsidRDefault="009C6BFC">
      <w:r>
        <w:t>The other 3 buttons redirect</w:t>
      </w:r>
      <w:del w:id="47" w:author="Andy Podgurski" w:date="2017-10-23T11:32:00Z">
        <w:r w:rsidDel="00EC1E55">
          <w:delText>s</w:delText>
        </w:r>
      </w:del>
      <w:ins w:id="48" w:author="Andy Podgurski" w:date="2017-10-23T11:32:00Z">
        <w:r w:rsidR="00EC1E55">
          <w:t xml:space="preserve"> the</w:t>
        </w:r>
      </w:ins>
      <w:r>
        <w:t xml:space="preserve"> user to their screens, while a request for information update is sent to the server.</w:t>
      </w:r>
    </w:p>
    <w:p w14:paraId="6BE341BF" w14:textId="77777777" w:rsidR="00EA701A" w:rsidRDefault="009C6BFC">
      <w:pPr>
        <w:pStyle w:val="Heading4"/>
      </w:pPr>
      <w:r>
        <w:t>6.3 View My Cards – embedded in Panel:</w:t>
      </w:r>
    </w:p>
    <w:tbl>
      <w:tblPr>
        <w:tblStyle w:val="a1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8"/>
        <w:gridCol w:w="1970"/>
        <w:gridCol w:w="663"/>
        <w:gridCol w:w="663"/>
        <w:gridCol w:w="663"/>
        <w:gridCol w:w="2399"/>
      </w:tblGrid>
      <w:tr w:rsidR="00EA701A" w14:paraId="6A9A4279" w14:textId="77777777">
        <w:tc>
          <w:tcPr>
            <w:tcW w:w="1938" w:type="dxa"/>
          </w:tcPr>
          <w:p w14:paraId="085E2CC8" w14:textId="77777777" w:rsidR="00EA701A" w:rsidRDefault="009C6BFC">
            <w:r>
              <w:t>Label_CardStatus1</w:t>
            </w:r>
          </w:p>
        </w:tc>
        <w:tc>
          <w:tcPr>
            <w:tcW w:w="1970" w:type="dxa"/>
          </w:tcPr>
          <w:p w14:paraId="1FE8B9D1" w14:textId="77777777" w:rsidR="00EA701A" w:rsidRDefault="009C6BFC">
            <w:r>
              <w:t>Label_CardStatus2</w:t>
            </w:r>
          </w:p>
        </w:tc>
        <w:tc>
          <w:tcPr>
            <w:tcW w:w="663" w:type="dxa"/>
          </w:tcPr>
          <w:p w14:paraId="3E2D5381" w14:textId="77777777" w:rsidR="00EA701A" w:rsidRDefault="009C6BFC">
            <w:r>
              <w:t>…</w:t>
            </w:r>
          </w:p>
        </w:tc>
        <w:tc>
          <w:tcPr>
            <w:tcW w:w="663" w:type="dxa"/>
          </w:tcPr>
          <w:p w14:paraId="6BE947C3" w14:textId="77777777" w:rsidR="00EA701A" w:rsidRDefault="009C6BFC">
            <w:r>
              <w:t>…</w:t>
            </w:r>
          </w:p>
        </w:tc>
        <w:tc>
          <w:tcPr>
            <w:tcW w:w="663" w:type="dxa"/>
          </w:tcPr>
          <w:p w14:paraId="6F73041D" w14:textId="77777777" w:rsidR="00EA701A" w:rsidRDefault="009C6BFC">
            <w:r>
              <w:t>…</w:t>
            </w:r>
          </w:p>
        </w:tc>
        <w:tc>
          <w:tcPr>
            <w:tcW w:w="2399" w:type="dxa"/>
          </w:tcPr>
          <w:p w14:paraId="2A71CB8A" w14:textId="77777777" w:rsidR="00EA701A" w:rsidRDefault="009C6BFC">
            <w:proofErr w:type="spellStart"/>
            <w:r>
              <w:t>Button_AddSelected</w:t>
            </w:r>
            <w:proofErr w:type="spellEnd"/>
          </w:p>
        </w:tc>
      </w:tr>
      <w:tr w:rsidR="00EA701A" w14:paraId="7A524F71" w14:textId="77777777">
        <w:tc>
          <w:tcPr>
            <w:tcW w:w="1938" w:type="dxa"/>
          </w:tcPr>
          <w:p w14:paraId="3AF517E4" w14:textId="77777777" w:rsidR="00EA701A" w:rsidRDefault="009C6BFC">
            <w:r>
              <w:t>Card 1</w:t>
            </w:r>
          </w:p>
        </w:tc>
        <w:tc>
          <w:tcPr>
            <w:tcW w:w="1970" w:type="dxa"/>
          </w:tcPr>
          <w:p w14:paraId="67A249F0" w14:textId="77777777" w:rsidR="00EA701A" w:rsidRDefault="009C6BFC">
            <w:r>
              <w:t>Card 2</w:t>
            </w:r>
          </w:p>
        </w:tc>
        <w:tc>
          <w:tcPr>
            <w:tcW w:w="663" w:type="dxa"/>
          </w:tcPr>
          <w:p w14:paraId="57FB5A4C" w14:textId="77777777" w:rsidR="00EA701A" w:rsidRDefault="009C6BFC">
            <w:r>
              <w:t>…</w:t>
            </w:r>
          </w:p>
        </w:tc>
        <w:tc>
          <w:tcPr>
            <w:tcW w:w="663" w:type="dxa"/>
          </w:tcPr>
          <w:p w14:paraId="60C3F4D7" w14:textId="77777777" w:rsidR="00EA701A" w:rsidRDefault="009C6BFC">
            <w:r>
              <w:t>…</w:t>
            </w:r>
          </w:p>
        </w:tc>
        <w:tc>
          <w:tcPr>
            <w:tcW w:w="663" w:type="dxa"/>
          </w:tcPr>
          <w:p w14:paraId="5894D723" w14:textId="77777777" w:rsidR="00EA701A" w:rsidRDefault="009C6BFC">
            <w:r>
              <w:t>…</w:t>
            </w:r>
          </w:p>
        </w:tc>
        <w:tc>
          <w:tcPr>
            <w:tcW w:w="2399" w:type="dxa"/>
          </w:tcPr>
          <w:p w14:paraId="610E3D4B" w14:textId="77777777" w:rsidR="00EA701A" w:rsidRDefault="00EA701A"/>
        </w:tc>
      </w:tr>
      <w:tr w:rsidR="00EA701A" w14:paraId="27B33F1E" w14:textId="77777777">
        <w:tc>
          <w:tcPr>
            <w:tcW w:w="1938" w:type="dxa"/>
          </w:tcPr>
          <w:p w14:paraId="42BEA327" w14:textId="77777777" w:rsidR="00EA701A" w:rsidRDefault="009C6BFC">
            <w:proofErr w:type="spellStart"/>
            <w:r>
              <w:t>Label_CardStatusM</w:t>
            </w:r>
            <w:proofErr w:type="spellEnd"/>
          </w:p>
        </w:tc>
        <w:tc>
          <w:tcPr>
            <w:tcW w:w="1970" w:type="dxa"/>
          </w:tcPr>
          <w:p w14:paraId="2685E7CF" w14:textId="77777777" w:rsidR="00EA701A" w:rsidRDefault="009C6BFC">
            <w:proofErr w:type="spellStart"/>
            <w:r>
              <w:t>Label_CardStatusN</w:t>
            </w:r>
            <w:proofErr w:type="spellEnd"/>
          </w:p>
        </w:tc>
        <w:tc>
          <w:tcPr>
            <w:tcW w:w="663" w:type="dxa"/>
          </w:tcPr>
          <w:p w14:paraId="7A1AC577" w14:textId="77777777" w:rsidR="00EA701A" w:rsidRDefault="009C6BFC">
            <w:r>
              <w:t>…</w:t>
            </w:r>
          </w:p>
        </w:tc>
        <w:tc>
          <w:tcPr>
            <w:tcW w:w="663" w:type="dxa"/>
          </w:tcPr>
          <w:p w14:paraId="70165B31" w14:textId="77777777" w:rsidR="00EA701A" w:rsidRDefault="009C6BFC">
            <w:r>
              <w:t>…</w:t>
            </w:r>
          </w:p>
        </w:tc>
        <w:tc>
          <w:tcPr>
            <w:tcW w:w="663" w:type="dxa"/>
          </w:tcPr>
          <w:p w14:paraId="24B55579" w14:textId="77777777" w:rsidR="00EA701A" w:rsidRDefault="009C6BFC">
            <w:r>
              <w:t>…</w:t>
            </w:r>
          </w:p>
        </w:tc>
        <w:tc>
          <w:tcPr>
            <w:tcW w:w="2399" w:type="dxa"/>
          </w:tcPr>
          <w:p w14:paraId="5B9CC15F" w14:textId="77777777" w:rsidR="00EA701A" w:rsidRDefault="009C6BFC">
            <w:proofErr w:type="spellStart"/>
            <w:r>
              <w:t>Button_RemoveSelected</w:t>
            </w:r>
            <w:proofErr w:type="spellEnd"/>
          </w:p>
        </w:tc>
      </w:tr>
      <w:tr w:rsidR="00EA701A" w14:paraId="468A3326" w14:textId="77777777">
        <w:tc>
          <w:tcPr>
            <w:tcW w:w="1938" w:type="dxa"/>
          </w:tcPr>
          <w:p w14:paraId="22892111" w14:textId="77777777" w:rsidR="00EA701A" w:rsidRDefault="009C6BFC">
            <w:r>
              <w:t>Card M</w:t>
            </w:r>
          </w:p>
        </w:tc>
        <w:tc>
          <w:tcPr>
            <w:tcW w:w="1970" w:type="dxa"/>
          </w:tcPr>
          <w:p w14:paraId="01C64160" w14:textId="77777777" w:rsidR="00EA701A" w:rsidRDefault="009C6BFC">
            <w:r>
              <w:t>Card N</w:t>
            </w:r>
          </w:p>
        </w:tc>
        <w:tc>
          <w:tcPr>
            <w:tcW w:w="663" w:type="dxa"/>
          </w:tcPr>
          <w:p w14:paraId="2DC6BC32" w14:textId="77777777" w:rsidR="00EA701A" w:rsidRDefault="009C6BFC">
            <w:r>
              <w:t>…</w:t>
            </w:r>
          </w:p>
        </w:tc>
        <w:tc>
          <w:tcPr>
            <w:tcW w:w="663" w:type="dxa"/>
          </w:tcPr>
          <w:p w14:paraId="3C2E861C" w14:textId="77777777" w:rsidR="00EA701A" w:rsidRDefault="009C6BFC">
            <w:r>
              <w:t>…</w:t>
            </w:r>
          </w:p>
        </w:tc>
        <w:tc>
          <w:tcPr>
            <w:tcW w:w="663" w:type="dxa"/>
          </w:tcPr>
          <w:p w14:paraId="5FDBB6A3" w14:textId="77777777" w:rsidR="00EA701A" w:rsidRDefault="009C6BFC">
            <w:r>
              <w:t>…</w:t>
            </w:r>
          </w:p>
        </w:tc>
        <w:tc>
          <w:tcPr>
            <w:tcW w:w="2399" w:type="dxa"/>
          </w:tcPr>
          <w:p w14:paraId="0AFA7C96" w14:textId="77777777" w:rsidR="00EA701A" w:rsidRDefault="00EA701A"/>
        </w:tc>
      </w:tr>
      <w:tr w:rsidR="00EA701A" w14:paraId="509ADE9E" w14:textId="77777777">
        <w:tc>
          <w:tcPr>
            <w:tcW w:w="1938" w:type="dxa"/>
          </w:tcPr>
          <w:p w14:paraId="3ED91C89" w14:textId="77777777" w:rsidR="00EA701A" w:rsidRDefault="009C6BFC">
            <w:proofErr w:type="spellStart"/>
            <w:r>
              <w:t>Label_DeckStatus</w:t>
            </w:r>
            <w:proofErr w:type="spellEnd"/>
          </w:p>
        </w:tc>
        <w:tc>
          <w:tcPr>
            <w:tcW w:w="1970" w:type="dxa"/>
          </w:tcPr>
          <w:p w14:paraId="2A28848B" w14:textId="77777777" w:rsidR="00EA701A" w:rsidRDefault="009C6BFC">
            <w:proofErr w:type="spellStart"/>
            <w:r>
              <w:t>Label_SelectedCard</w:t>
            </w:r>
            <w:proofErr w:type="spellEnd"/>
          </w:p>
        </w:tc>
        <w:tc>
          <w:tcPr>
            <w:tcW w:w="663" w:type="dxa"/>
          </w:tcPr>
          <w:p w14:paraId="6F719AFD" w14:textId="77777777" w:rsidR="00EA701A" w:rsidRDefault="00EA701A"/>
        </w:tc>
        <w:tc>
          <w:tcPr>
            <w:tcW w:w="663" w:type="dxa"/>
          </w:tcPr>
          <w:p w14:paraId="7453DB96" w14:textId="77777777" w:rsidR="00EA701A" w:rsidRDefault="00EA701A"/>
        </w:tc>
        <w:tc>
          <w:tcPr>
            <w:tcW w:w="663" w:type="dxa"/>
          </w:tcPr>
          <w:p w14:paraId="501BF71D" w14:textId="77777777" w:rsidR="00EA701A" w:rsidRDefault="00EA701A"/>
        </w:tc>
        <w:tc>
          <w:tcPr>
            <w:tcW w:w="2399" w:type="dxa"/>
          </w:tcPr>
          <w:p w14:paraId="5BE3E37B" w14:textId="77777777" w:rsidR="00EA701A" w:rsidRDefault="009C6BFC">
            <w:proofErr w:type="spellStart"/>
            <w:r>
              <w:t>Button_Back</w:t>
            </w:r>
            <w:proofErr w:type="spellEnd"/>
          </w:p>
        </w:tc>
      </w:tr>
    </w:tbl>
    <w:p w14:paraId="605B33AE" w14:textId="77777777" w:rsidR="00EA701A" w:rsidRDefault="009C6BFC">
      <w:r>
        <w:t>Card Status label indicates how many cards of this kind are already in the deck.</w:t>
      </w:r>
    </w:p>
    <w:p w14:paraId="25DA83B6" w14:textId="77777777" w:rsidR="00EA701A" w:rsidRDefault="009C6BFC">
      <w:r>
        <w:t>Card M displays the card image and its description.</w:t>
      </w:r>
    </w:p>
    <w:p w14:paraId="4AFBAD5D" w14:textId="2533CD23" w:rsidR="00EA701A" w:rsidRDefault="00376785">
      <w:ins w:id="49" w:author="Andy Podgurski" w:date="2017-10-23T11:34:00Z">
        <w:r>
          <w:t xml:space="preserve">The </w:t>
        </w:r>
      </w:ins>
      <w:r w:rsidR="009C6BFC">
        <w:t xml:space="preserve">User can select cards by clicking on to them, and add and remove operations are </w:t>
      </w:r>
      <w:del w:id="50" w:author="Andy Podgurski" w:date="2017-10-23T11:35:00Z">
        <w:r w:rsidR="009C6BFC" w:rsidDel="0064446D">
          <w:delText xml:space="preserve">only </w:delText>
        </w:r>
      </w:del>
      <w:r w:rsidR="009C6BFC">
        <w:t>limited to the card selected. (Legal operations check)</w:t>
      </w:r>
    </w:p>
    <w:p w14:paraId="3436B73B" w14:textId="77777777" w:rsidR="00EA701A" w:rsidRDefault="009C6BFC">
      <w:commentRangeStart w:id="51"/>
      <w:r>
        <w:t>Back brings user back to Panel.</w:t>
      </w:r>
      <w:commentRangeEnd w:id="51"/>
      <w:r w:rsidR="0064446D">
        <w:rPr>
          <w:rStyle w:val="CommentReference"/>
        </w:rPr>
        <w:commentReference w:id="51"/>
      </w:r>
    </w:p>
    <w:p w14:paraId="3220223C" w14:textId="77777777" w:rsidR="00EA701A" w:rsidRDefault="009C6BFC">
      <w:pPr>
        <w:pStyle w:val="Heading4"/>
      </w:pPr>
      <w:r>
        <w:t>6.4 View My Friends – embedded in Panel:</w:t>
      </w:r>
    </w:p>
    <w:tbl>
      <w:tblPr>
        <w:tblStyle w:val="a2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3"/>
        <w:gridCol w:w="2045"/>
        <w:gridCol w:w="678"/>
        <w:gridCol w:w="679"/>
        <w:gridCol w:w="679"/>
        <w:gridCol w:w="2142"/>
      </w:tblGrid>
      <w:tr w:rsidR="00EA701A" w14:paraId="614F4F57" w14:textId="77777777">
        <w:tc>
          <w:tcPr>
            <w:tcW w:w="2073" w:type="dxa"/>
          </w:tcPr>
          <w:p w14:paraId="15CE1C6F" w14:textId="77777777" w:rsidR="00EA701A" w:rsidRDefault="009C6BFC">
            <w:r>
              <w:t>Label_FriendStatus1</w:t>
            </w:r>
          </w:p>
        </w:tc>
        <w:tc>
          <w:tcPr>
            <w:tcW w:w="2045" w:type="dxa"/>
          </w:tcPr>
          <w:p w14:paraId="1F25907D" w14:textId="77777777" w:rsidR="00EA701A" w:rsidRDefault="009C6BFC">
            <w:r>
              <w:t>Label_FriendStatus2</w:t>
            </w:r>
          </w:p>
        </w:tc>
        <w:tc>
          <w:tcPr>
            <w:tcW w:w="678" w:type="dxa"/>
          </w:tcPr>
          <w:p w14:paraId="7F24CDCB" w14:textId="77777777" w:rsidR="00EA701A" w:rsidRDefault="009C6BFC">
            <w:r>
              <w:t>…</w:t>
            </w:r>
          </w:p>
        </w:tc>
        <w:tc>
          <w:tcPr>
            <w:tcW w:w="679" w:type="dxa"/>
          </w:tcPr>
          <w:p w14:paraId="41F7E267" w14:textId="77777777" w:rsidR="00EA701A" w:rsidRDefault="009C6BFC">
            <w:r>
              <w:t>…</w:t>
            </w:r>
          </w:p>
        </w:tc>
        <w:tc>
          <w:tcPr>
            <w:tcW w:w="679" w:type="dxa"/>
          </w:tcPr>
          <w:p w14:paraId="5DB5546B" w14:textId="77777777" w:rsidR="00EA701A" w:rsidRDefault="009C6BFC">
            <w:r>
              <w:t>…</w:t>
            </w:r>
          </w:p>
        </w:tc>
        <w:tc>
          <w:tcPr>
            <w:tcW w:w="2142" w:type="dxa"/>
          </w:tcPr>
          <w:p w14:paraId="10748642" w14:textId="77777777" w:rsidR="00EA701A" w:rsidRDefault="009C6BFC">
            <w:proofErr w:type="spellStart"/>
            <w:r>
              <w:t>Button_StartChat</w:t>
            </w:r>
            <w:proofErr w:type="spellEnd"/>
          </w:p>
        </w:tc>
      </w:tr>
      <w:tr w:rsidR="00EA701A" w14:paraId="4DF4D5C5" w14:textId="77777777">
        <w:tc>
          <w:tcPr>
            <w:tcW w:w="2073" w:type="dxa"/>
          </w:tcPr>
          <w:p w14:paraId="3AA3B3BE" w14:textId="77777777" w:rsidR="00EA701A" w:rsidRDefault="009C6BFC">
            <w:r>
              <w:t>Friend 1</w:t>
            </w:r>
          </w:p>
        </w:tc>
        <w:tc>
          <w:tcPr>
            <w:tcW w:w="2045" w:type="dxa"/>
          </w:tcPr>
          <w:p w14:paraId="35335285" w14:textId="77777777" w:rsidR="00EA701A" w:rsidRDefault="009C6BFC">
            <w:r>
              <w:t>Friend 2</w:t>
            </w:r>
          </w:p>
        </w:tc>
        <w:tc>
          <w:tcPr>
            <w:tcW w:w="678" w:type="dxa"/>
          </w:tcPr>
          <w:p w14:paraId="0CF191A2" w14:textId="77777777" w:rsidR="00EA701A" w:rsidRDefault="009C6BFC">
            <w:r>
              <w:t>…</w:t>
            </w:r>
          </w:p>
        </w:tc>
        <w:tc>
          <w:tcPr>
            <w:tcW w:w="679" w:type="dxa"/>
          </w:tcPr>
          <w:p w14:paraId="2A6CBB1C" w14:textId="77777777" w:rsidR="00EA701A" w:rsidRDefault="009C6BFC">
            <w:r>
              <w:t>…</w:t>
            </w:r>
          </w:p>
        </w:tc>
        <w:tc>
          <w:tcPr>
            <w:tcW w:w="679" w:type="dxa"/>
          </w:tcPr>
          <w:p w14:paraId="2852F10C" w14:textId="77777777" w:rsidR="00EA701A" w:rsidRDefault="009C6BFC">
            <w:r>
              <w:t>…</w:t>
            </w:r>
          </w:p>
        </w:tc>
        <w:tc>
          <w:tcPr>
            <w:tcW w:w="2142" w:type="dxa"/>
          </w:tcPr>
          <w:p w14:paraId="10F624F7" w14:textId="77777777" w:rsidR="00EA701A" w:rsidRDefault="009C6BFC">
            <w:proofErr w:type="spellStart"/>
            <w:r>
              <w:t>Button_RequestBattle</w:t>
            </w:r>
            <w:proofErr w:type="spellEnd"/>
          </w:p>
        </w:tc>
      </w:tr>
      <w:tr w:rsidR="00EA701A" w14:paraId="38DC71E9" w14:textId="77777777">
        <w:tc>
          <w:tcPr>
            <w:tcW w:w="2073" w:type="dxa"/>
          </w:tcPr>
          <w:p w14:paraId="44B9CFB1" w14:textId="77777777" w:rsidR="00EA701A" w:rsidRDefault="009C6BFC">
            <w:proofErr w:type="spellStart"/>
            <w:r>
              <w:lastRenderedPageBreak/>
              <w:t>Label_FriendStatusM</w:t>
            </w:r>
            <w:proofErr w:type="spellEnd"/>
          </w:p>
        </w:tc>
        <w:tc>
          <w:tcPr>
            <w:tcW w:w="2045" w:type="dxa"/>
          </w:tcPr>
          <w:p w14:paraId="27618D13" w14:textId="77777777" w:rsidR="00EA701A" w:rsidRDefault="009C6BFC">
            <w:proofErr w:type="spellStart"/>
            <w:r>
              <w:t>Label_FriendStatusN</w:t>
            </w:r>
            <w:proofErr w:type="spellEnd"/>
          </w:p>
        </w:tc>
        <w:tc>
          <w:tcPr>
            <w:tcW w:w="678" w:type="dxa"/>
          </w:tcPr>
          <w:p w14:paraId="646DC839" w14:textId="77777777" w:rsidR="00EA701A" w:rsidRDefault="009C6BFC">
            <w:r>
              <w:t>…</w:t>
            </w:r>
          </w:p>
        </w:tc>
        <w:tc>
          <w:tcPr>
            <w:tcW w:w="679" w:type="dxa"/>
          </w:tcPr>
          <w:p w14:paraId="62A726FE" w14:textId="77777777" w:rsidR="00EA701A" w:rsidRDefault="009C6BFC">
            <w:r>
              <w:t>…</w:t>
            </w:r>
          </w:p>
        </w:tc>
        <w:tc>
          <w:tcPr>
            <w:tcW w:w="679" w:type="dxa"/>
          </w:tcPr>
          <w:p w14:paraId="418FDAE1" w14:textId="77777777" w:rsidR="00EA701A" w:rsidRDefault="009C6BFC">
            <w:r>
              <w:t>…</w:t>
            </w:r>
          </w:p>
        </w:tc>
        <w:tc>
          <w:tcPr>
            <w:tcW w:w="2142" w:type="dxa"/>
          </w:tcPr>
          <w:p w14:paraId="46CCC633" w14:textId="77777777" w:rsidR="00EA701A" w:rsidRDefault="009C6BFC">
            <w:proofErr w:type="spellStart"/>
            <w:r>
              <w:t>Label_SelectedFriend</w:t>
            </w:r>
            <w:proofErr w:type="spellEnd"/>
          </w:p>
        </w:tc>
      </w:tr>
      <w:tr w:rsidR="00EA701A" w14:paraId="7F9EE6CB" w14:textId="77777777">
        <w:tc>
          <w:tcPr>
            <w:tcW w:w="2073" w:type="dxa"/>
          </w:tcPr>
          <w:p w14:paraId="7C0ADA3F" w14:textId="77777777" w:rsidR="00EA701A" w:rsidRDefault="009C6BFC">
            <w:r>
              <w:t>Friend M</w:t>
            </w:r>
          </w:p>
        </w:tc>
        <w:tc>
          <w:tcPr>
            <w:tcW w:w="2045" w:type="dxa"/>
          </w:tcPr>
          <w:p w14:paraId="4763A496" w14:textId="77777777" w:rsidR="00EA701A" w:rsidRDefault="009C6BFC">
            <w:r>
              <w:t>Friend N</w:t>
            </w:r>
          </w:p>
        </w:tc>
        <w:tc>
          <w:tcPr>
            <w:tcW w:w="678" w:type="dxa"/>
          </w:tcPr>
          <w:p w14:paraId="54ADF884" w14:textId="77777777" w:rsidR="00EA701A" w:rsidRDefault="009C6BFC">
            <w:r>
              <w:t>…</w:t>
            </w:r>
          </w:p>
        </w:tc>
        <w:tc>
          <w:tcPr>
            <w:tcW w:w="679" w:type="dxa"/>
          </w:tcPr>
          <w:p w14:paraId="3123BA9E" w14:textId="77777777" w:rsidR="00EA701A" w:rsidRDefault="009C6BFC">
            <w:r>
              <w:t>…</w:t>
            </w:r>
          </w:p>
        </w:tc>
        <w:tc>
          <w:tcPr>
            <w:tcW w:w="679" w:type="dxa"/>
          </w:tcPr>
          <w:p w14:paraId="42BB10FF" w14:textId="77777777" w:rsidR="00EA701A" w:rsidRDefault="009C6BFC">
            <w:r>
              <w:t>…</w:t>
            </w:r>
          </w:p>
        </w:tc>
        <w:tc>
          <w:tcPr>
            <w:tcW w:w="2142" w:type="dxa"/>
          </w:tcPr>
          <w:p w14:paraId="1D87D90F" w14:textId="77777777" w:rsidR="00EA701A" w:rsidRDefault="009C6BFC">
            <w:proofErr w:type="spellStart"/>
            <w:r>
              <w:t>Button_Back</w:t>
            </w:r>
            <w:proofErr w:type="spellEnd"/>
          </w:p>
        </w:tc>
      </w:tr>
    </w:tbl>
    <w:p w14:paraId="0E08EB7E" w14:textId="77777777" w:rsidR="00EA701A" w:rsidRDefault="009C6BFC">
      <w:r>
        <w:t>Friend Status Label indicates whether they are online, and whether there are messages or battle requests pending.</w:t>
      </w:r>
    </w:p>
    <w:p w14:paraId="073EEA10" w14:textId="77777777" w:rsidR="00EA701A" w:rsidRDefault="009C6BFC">
      <w:r>
        <w:t>Friend M displays their friend’s nickname.</w:t>
      </w:r>
    </w:p>
    <w:p w14:paraId="13A61E83" w14:textId="3AB71DB6" w:rsidR="00EA701A" w:rsidRDefault="009C6BFC">
      <w:r>
        <w:t>Select a friend by clicking onto the nickname, and</w:t>
      </w:r>
      <w:ins w:id="52" w:author="Andy Podgurski" w:date="2017-10-23T11:36:00Z">
        <w:r w:rsidR="00B40ECC">
          <w:t xml:space="preserve"> the</w:t>
        </w:r>
      </w:ins>
      <w:r>
        <w:t xml:space="preserve"> Start Chat and Request Battle functions are limited to </w:t>
      </w:r>
      <w:ins w:id="53" w:author="Andy Podgurski" w:date="2017-10-23T11:36:00Z">
        <w:r w:rsidR="00B40ECC">
          <w:t xml:space="preserve">the </w:t>
        </w:r>
      </w:ins>
      <w:r>
        <w:t>selected friend.</w:t>
      </w:r>
    </w:p>
    <w:p w14:paraId="66ED51FE" w14:textId="77777777" w:rsidR="00EA701A" w:rsidRDefault="009C6BFC">
      <w:r>
        <w:t>Back brings user to Panel.</w:t>
      </w:r>
    </w:p>
    <w:p w14:paraId="396F6546" w14:textId="77777777" w:rsidR="00EA701A" w:rsidRDefault="009C6BFC">
      <w:pPr>
        <w:pStyle w:val="Heading4"/>
      </w:pPr>
      <w:r>
        <w:t>6.5 Quick Match Waiting – embedded in Panel:</w:t>
      </w:r>
    </w:p>
    <w:tbl>
      <w:tblPr>
        <w:tblStyle w:val="a3"/>
        <w:tblW w:w="2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6"/>
      </w:tblGrid>
      <w:tr w:rsidR="00EA701A" w14:paraId="1B2F88FB" w14:textId="77777777">
        <w:tc>
          <w:tcPr>
            <w:tcW w:w="2396" w:type="dxa"/>
          </w:tcPr>
          <w:p w14:paraId="018D0CC5" w14:textId="77777777" w:rsidR="00EA701A" w:rsidRDefault="009C6BFC">
            <w:proofErr w:type="spellStart"/>
            <w:r>
              <w:t>Label_TimeWaited</w:t>
            </w:r>
            <w:proofErr w:type="spellEnd"/>
          </w:p>
        </w:tc>
      </w:tr>
      <w:tr w:rsidR="00EA701A" w14:paraId="5F26249D" w14:textId="77777777">
        <w:tc>
          <w:tcPr>
            <w:tcW w:w="2396" w:type="dxa"/>
          </w:tcPr>
          <w:p w14:paraId="09A6CD7F" w14:textId="77777777" w:rsidR="00EA701A" w:rsidRDefault="009C6BFC">
            <w:proofErr w:type="spellStart"/>
            <w:r>
              <w:t>Button_CancelQueueing</w:t>
            </w:r>
            <w:proofErr w:type="spellEnd"/>
          </w:p>
        </w:tc>
      </w:tr>
    </w:tbl>
    <w:p w14:paraId="55578851" w14:textId="6C1FA103" w:rsidR="00EA701A" w:rsidRDefault="009C6BFC">
      <w:r>
        <w:t>Each second</w:t>
      </w:r>
      <w:ins w:id="54" w:author="Andy Podgurski" w:date="2017-10-23T11:37:00Z">
        <w:r w:rsidR="00911A47">
          <w:t>, the</w:t>
        </w:r>
      </w:ins>
      <w:r>
        <w:t xml:space="preserve"> </w:t>
      </w:r>
      <w:commentRangeStart w:id="55"/>
      <w:r>
        <w:t xml:space="preserve">queueing status </w:t>
      </w:r>
      <w:commentRangeEnd w:id="55"/>
      <w:r w:rsidR="003E6DC8">
        <w:rPr>
          <w:rStyle w:val="CommentReference"/>
        </w:rPr>
        <w:commentReference w:id="55"/>
      </w:r>
      <w:r>
        <w:t>is updated, also updating the time waited.</w:t>
      </w:r>
    </w:p>
    <w:p w14:paraId="1A157587" w14:textId="77777777" w:rsidR="00EA701A" w:rsidRDefault="009C6BFC">
      <w:r>
        <w:t>A successful matchmaking brings users directly to a match.</w:t>
      </w:r>
    </w:p>
    <w:p w14:paraId="444A7750" w14:textId="77777777" w:rsidR="00EA701A" w:rsidRDefault="009C6BFC">
      <w:r>
        <w:t>Cancel Queueing brings user back to Panel.</w:t>
      </w:r>
    </w:p>
    <w:p w14:paraId="77D00589" w14:textId="77777777" w:rsidR="00EA701A" w:rsidRDefault="009C6BFC">
      <w:pPr>
        <w:pStyle w:val="Heading4"/>
      </w:pPr>
      <w:r>
        <w:t>6.6 In Match:</w:t>
      </w:r>
    </w:p>
    <w:tbl>
      <w:tblPr>
        <w:tblStyle w:val="a4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8"/>
        <w:gridCol w:w="1587"/>
        <w:gridCol w:w="1587"/>
        <w:gridCol w:w="1587"/>
        <w:gridCol w:w="1947"/>
      </w:tblGrid>
      <w:tr w:rsidR="00EA701A" w14:paraId="3F65721F" w14:textId="77777777">
        <w:tc>
          <w:tcPr>
            <w:tcW w:w="1588" w:type="dxa"/>
          </w:tcPr>
          <w:p w14:paraId="027151EF" w14:textId="77777777" w:rsidR="00EA701A" w:rsidRDefault="009C6BFC">
            <w:r>
              <w:t>Enemy_Slot1</w:t>
            </w:r>
          </w:p>
        </w:tc>
        <w:tc>
          <w:tcPr>
            <w:tcW w:w="1587" w:type="dxa"/>
          </w:tcPr>
          <w:p w14:paraId="5060E65C" w14:textId="77777777" w:rsidR="00EA701A" w:rsidRDefault="009C6BFC">
            <w:r>
              <w:t>Enemy_Slot2</w:t>
            </w:r>
          </w:p>
        </w:tc>
        <w:tc>
          <w:tcPr>
            <w:tcW w:w="1587" w:type="dxa"/>
          </w:tcPr>
          <w:p w14:paraId="30723B88" w14:textId="77777777" w:rsidR="00EA701A" w:rsidRDefault="009C6BFC">
            <w:r>
              <w:t>Enemy_Slot3</w:t>
            </w:r>
          </w:p>
        </w:tc>
        <w:tc>
          <w:tcPr>
            <w:tcW w:w="1587" w:type="dxa"/>
          </w:tcPr>
          <w:p w14:paraId="29628E4C" w14:textId="77777777" w:rsidR="00EA701A" w:rsidRDefault="009C6BFC">
            <w:r>
              <w:t>Enemy_Slot4</w:t>
            </w:r>
          </w:p>
        </w:tc>
        <w:tc>
          <w:tcPr>
            <w:tcW w:w="1947" w:type="dxa"/>
          </w:tcPr>
          <w:p w14:paraId="44F9D4CC" w14:textId="77777777" w:rsidR="00EA701A" w:rsidRDefault="009C6BFC">
            <w:proofErr w:type="spellStart"/>
            <w:r>
              <w:t>TextArea_BattleLog</w:t>
            </w:r>
            <w:proofErr w:type="spellEnd"/>
          </w:p>
        </w:tc>
      </w:tr>
      <w:tr w:rsidR="00EA701A" w14:paraId="06492B76" w14:textId="77777777">
        <w:tc>
          <w:tcPr>
            <w:tcW w:w="1588" w:type="dxa"/>
          </w:tcPr>
          <w:p w14:paraId="31D7EB33" w14:textId="77777777" w:rsidR="00EA701A" w:rsidRDefault="009C6BFC">
            <w:r>
              <w:t>Enemy_Slot5</w:t>
            </w:r>
          </w:p>
        </w:tc>
        <w:tc>
          <w:tcPr>
            <w:tcW w:w="1587" w:type="dxa"/>
          </w:tcPr>
          <w:p w14:paraId="4366D87F" w14:textId="77777777" w:rsidR="00EA701A" w:rsidRDefault="009C6BFC">
            <w:r>
              <w:t>Enemy_Slot6</w:t>
            </w:r>
          </w:p>
        </w:tc>
        <w:tc>
          <w:tcPr>
            <w:tcW w:w="1587" w:type="dxa"/>
          </w:tcPr>
          <w:p w14:paraId="5B8C593A" w14:textId="77777777" w:rsidR="00EA701A" w:rsidRDefault="009C6BFC">
            <w:r>
              <w:t>Enemy_Slot7</w:t>
            </w:r>
          </w:p>
        </w:tc>
        <w:tc>
          <w:tcPr>
            <w:tcW w:w="1587" w:type="dxa"/>
          </w:tcPr>
          <w:p w14:paraId="3247DEC9" w14:textId="77777777" w:rsidR="00EA701A" w:rsidRDefault="009C6BFC">
            <w:r>
              <w:t>Enemy_Slot8</w:t>
            </w:r>
          </w:p>
        </w:tc>
        <w:tc>
          <w:tcPr>
            <w:tcW w:w="1947" w:type="dxa"/>
          </w:tcPr>
          <w:p w14:paraId="0A3AA143" w14:textId="77777777" w:rsidR="00EA701A" w:rsidRDefault="009C6BFC">
            <w:proofErr w:type="spellStart"/>
            <w:r>
              <w:t>Button_StartChat</w:t>
            </w:r>
            <w:proofErr w:type="spellEnd"/>
          </w:p>
        </w:tc>
      </w:tr>
      <w:tr w:rsidR="00EA701A" w14:paraId="420120E2" w14:textId="77777777">
        <w:tc>
          <w:tcPr>
            <w:tcW w:w="1588" w:type="dxa"/>
          </w:tcPr>
          <w:p w14:paraId="4014F01C" w14:textId="77777777" w:rsidR="00EA701A" w:rsidRDefault="009C6BFC">
            <w:r>
              <w:t>My_Slot1</w:t>
            </w:r>
          </w:p>
        </w:tc>
        <w:tc>
          <w:tcPr>
            <w:tcW w:w="1587" w:type="dxa"/>
          </w:tcPr>
          <w:p w14:paraId="7E4C3C62" w14:textId="77777777" w:rsidR="00EA701A" w:rsidRDefault="009C6BFC">
            <w:r>
              <w:t>My_Slot2</w:t>
            </w:r>
          </w:p>
        </w:tc>
        <w:tc>
          <w:tcPr>
            <w:tcW w:w="1587" w:type="dxa"/>
          </w:tcPr>
          <w:p w14:paraId="4DB5701D" w14:textId="77777777" w:rsidR="00EA701A" w:rsidRDefault="009C6BFC">
            <w:r>
              <w:t>My_Slot3</w:t>
            </w:r>
          </w:p>
        </w:tc>
        <w:tc>
          <w:tcPr>
            <w:tcW w:w="1587" w:type="dxa"/>
          </w:tcPr>
          <w:p w14:paraId="449AF3C2" w14:textId="77777777" w:rsidR="00EA701A" w:rsidRDefault="009C6BFC">
            <w:r>
              <w:t>My_Slot4</w:t>
            </w:r>
          </w:p>
        </w:tc>
        <w:tc>
          <w:tcPr>
            <w:tcW w:w="1947" w:type="dxa"/>
          </w:tcPr>
          <w:p w14:paraId="0786308C" w14:textId="77777777" w:rsidR="00EA701A" w:rsidRDefault="009C6BFC">
            <w:proofErr w:type="spellStart"/>
            <w:r>
              <w:t>Button_EndTurn</w:t>
            </w:r>
            <w:proofErr w:type="spellEnd"/>
          </w:p>
        </w:tc>
      </w:tr>
      <w:tr w:rsidR="00EA701A" w14:paraId="0694178D" w14:textId="77777777">
        <w:tc>
          <w:tcPr>
            <w:tcW w:w="1588" w:type="dxa"/>
          </w:tcPr>
          <w:p w14:paraId="40575684" w14:textId="77777777" w:rsidR="00EA701A" w:rsidRDefault="009C6BFC">
            <w:r>
              <w:t>My_Slot5</w:t>
            </w:r>
          </w:p>
        </w:tc>
        <w:tc>
          <w:tcPr>
            <w:tcW w:w="1587" w:type="dxa"/>
          </w:tcPr>
          <w:p w14:paraId="719EECAD" w14:textId="77777777" w:rsidR="00EA701A" w:rsidRDefault="009C6BFC">
            <w:r>
              <w:t>My_Slot6</w:t>
            </w:r>
          </w:p>
        </w:tc>
        <w:tc>
          <w:tcPr>
            <w:tcW w:w="1587" w:type="dxa"/>
          </w:tcPr>
          <w:p w14:paraId="78EAAA2C" w14:textId="77777777" w:rsidR="00EA701A" w:rsidRDefault="009C6BFC">
            <w:r>
              <w:t>My_Slot7</w:t>
            </w:r>
          </w:p>
        </w:tc>
        <w:tc>
          <w:tcPr>
            <w:tcW w:w="1587" w:type="dxa"/>
          </w:tcPr>
          <w:p w14:paraId="5D8F479A" w14:textId="77777777" w:rsidR="00EA701A" w:rsidRDefault="009C6BFC">
            <w:r>
              <w:t>My_Slot8</w:t>
            </w:r>
          </w:p>
        </w:tc>
        <w:tc>
          <w:tcPr>
            <w:tcW w:w="1947" w:type="dxa"/>
          </w:tcPr>
          <w:p w14:paraId="5CBAD541" w14:textId="77777777" w:rsidR="00EA701A" w:rsidRDefault="009C6BFC">
            <w:proofErr w:type="spellStart"/>
            <w:r>
              <w:t>Button_Surrender</w:t>
            </w:r>
            <w:proofErr w:type="spellEnd"/>
          </w:p>
        </w:tc>
      </w:tr>
      <w:tr w:rsidR="00EA701A" w14:paraId="150C0BC0" w14:textId="77777777">
        <w:tc>
          <w:tcPr>
            <w:tcW w:w="1588" w:type="dxa"/>
          </w:tcPr>
          <w:p w14:paraId="7A583624" w14:textId="77777777" w:rsidR="00EA701A" w:rsidRDefault="009C6BFC">
            <w:r>
              <w:t>My_Hand1</w:t>
            </w:r>
          </w:p>
        </w:tc>
        <w:tc>
          <w:tcPr>
            <w:tcW w:w="1587" w:type="dxa"/>
          </w:tcPr>
          <w:p w14:paraId="2521EC94" w14:textId="77777777" w:rsidR="00EA701A" w:rsidRDefault="009C6BFC">
            <w:r>
              <w:t>My_Hand2</w:t>
            </w:r>
          </w:p>
        </w:tc>
        <w:tc>
          <w:tcPr>
            <w:tcW w:w="1587" w:type="dxa"/>
          </w:tcPr>
          <w:p w14:paraId="217DBA04" w14:textId="77777777" w:rsidR="00EA701A" w:rsidRDefault="009C6BFC">
            <w:r>
              <w:t>My_Hand3</w:t>
            </w:r>
          </w:p>
        </w:tc>
        <w:tc>
          <w:tcPr>
            <w:tcW w:w="1587" w:type="dxa"/>
          </w:tcPr>
          <w:p w14:paraId="6F55F388" w14:textId="77777777" w:rsidR="00EA701A" w:rsidRDefault="009C6BFC">
            <w:r>
              <w:t>My_Hand4</w:t>
            </w:r>
          </w:p>
        </w:tc>
        <w:tc>
          <w:tcPr>
            <w:tcW w:w="1947" w:type="dxa"/>
          </w:tcPr>
          <w:p w14:paraId="4F6C9E91" w14:textId="77777777" w:rsidR="00EA701A" w:rsidRDefault="009C6BFC">
            <w:r>
              <w:t>My_Hand5</w:t>
            </w:r>
          </w:p>
        </w:tc>
      </w:tr>
    </w:tbl>
    <w:p w14:paraId="0A2B8DE2" w14:textId="3F355D6D" w:rsidR="00EA701A" w:rsidRDefault="009C6BFC">
      <w:r>
        <w:t>Match is separate from Panel, but there is a field</w:t>
      </w:r>
      <w:ins w:id="56" w:author="Andy Podgurski" w:date="2017-10-23T11:38:00Z">
        <w:r w:rsidR="008E6D6B">
          <w:t xml:space="preserve"> to</w:t>
        </w:r>
      </w:ins>
      <w:r>
        <w:t xml:space="preserve"> prevent</w:t>
      </w:r>
      <w:ins w:id="57" w:author="Andy Podgurski" w:date="2017-10-23T11:38:00Z">
        <w:r w:rsidR="008E6D6B">
          <w:t xml:space="preserve"> the</w:t>
        </w:r>
      </w:ins>
      <w:r>
        <w:t xml:space="preserve"> user from going to matchmaking or request battle to a friend when a match is active.</w:t>
      </w:r>
    </w:p>
    <w:p w14:paraId="43EED55E" w14:textId="77777777" w:rsidR="00EA701A" w:rsidRDefault="009C6BFC">
      <w:r>
        <w:t>Cards are active on the field, and users can perform interactions with them as long as they are legal.</w:t>
      </w:r>
    </w:p>
    <w:p w14:paraId="3C7C4ED1" w14:textId="1308A511" w:rsidR="00EA701A" w:rsidRDefault="009C6BFC">
      <w:r>
        <w:t xml:space="preserve">End turn tells the server it is </w:t>
      </w:r>
      <w:del w:id="58" w:author="Andy Podgurski" w:date="2017-10-23T11:39:00Z">
        <w:r w:rsidDel="009D1575">
          <w:delText xml:space="preserve">user </w:delText>
        </w:r>
      </w:del>
      <w:ins w:id="59" w:author="Andy Podgurski" w:date="2017-10-23T11:39:00Z">
        <w:r w:rsidR="009D1575">
          <w:t xml:space="preserve">the </w:t>
        </w:r>
      </w:ins>
      <w:r>
        <w:t>opponent</w:t>
      </w:r>
      <w:ins w:id="60" w:author="Andy Podgurski" w:date="2017-10-23T11:39:00Z">
        <w:r w:rsidR="009D1575">
          <w:t>’s</w:t>
        </w:r>
      </w:ins>
      <w:r>
        <w:t xml:space="preserve"> turn to move.</w:t>
      </w:r>
    </w:p>
    <w:p w14:paraId="07E86F56" w14:textId="77777777" w:rsidR="00EA701A" w:rsidRDefault="009C6BFC">
      <w:r>
        <w:t>Surrendering ends the game.</w:t>
      </w:r>
    </w:p>
    <w:p w14:paraId="7B03EDB0" w14:textId="77777777" w:rsidR="00EA701A" w:rsidRDefault="009C6BFC">
      <w:r>
        <w:t>Closing the window also results in surrendering.</w:t>
      </w:r>
    </w:p>
    <w:p w14:paraId="60C262A9" w14:textId="77777777" w:rsidR="00EA701A" w:rsidRDefault="009C6BFC">
      <w:pPr>
        <w:pStyle w:val="Heading4"/>
      </w:pPr>
      <w:r>
        <w:t>6.7 Chat Window:</w:t>
      </w:r>
    </w:p>
    <w:tbl>
      <w:tblPr>
        <w:tblStyle w:val="a5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A701A" w14:paraId="3D5006D0" w14:textId="77777777">
        <w:tc>
          <w:tcPr>
            <w:tcW w:w="8296" w:type="dxa"/>
          </w:tcPr>
          <w:p w14:paraId="1C4FD2A0" w14:textId="77777777" w:rsidR="00EA701A" w:rsidRDefault="009C6BFC">
            <w:proofErr w:type="spellStart"/>
            <w:r>
              <w:t>TextArea_MessageLog</w:t>
            </w:r>
            <w:proofErr w:type="spellEnd"/>
          </w:p>
        </w:tc>
      </w:tr>
      <w:tr w:rsidR="00EA701A" w14:paraId="33269E98" w14:textId="77777777">
        <w:tc>
          <w:tcPr>
            <w:tcW w:w="8296" w:type="dxa"/>
          </w:tcPr>
          <w:p w14:paraId="4222265D" w14:textId="77777777" w:rsidR="00EA701A" w:rsidRDefault="009C6BFC">
            <w:proofErr w:type="spellStart"/>
            <w:r>
              <w:t>TextField_InputMessage</w:t>
            </w:r>
            <w:proofErr w:type="spellEnd"/>
          </w:p>
        </w:tc>
      </w:tr>
      <w:tr w:rsidR="00EA701A" w14:paraId="4D073154" w14:textId="77777777">
        <w:tc>
          <w:tcPr>
            <w:tcW w:w="8296" w:type="dxa"/>
          </w:tcPr>
          <w:p w14:paraId="6B9EFAC4" w14:textId="77777777" w:rsidR="00EA701A" w:rsidRDefault="009C6BFC">
            <w:proofErr w:type="spellStart"/>
            <w:r>
              <w:t>Button_Send</w:t>
            </w:r>
            <w:proofErr w:type="spellEnd"/>
          </w:p>
        </w:tc>
      </w:tr>
      <w:tr w:rsidR="00EA701A" w14:paraId="164B7562" w14:textId="77777777">
        <w:tc>
          <w:tcPr>
            <w:tcW w:w="8296" w:type="dxa"/>
          </w:tcPr>
          <w:p w14:paraId="27FC54BC" w14:textId="77777777" w:rsidR="00EA701A" w:rsidRDefault="009C6BFC">
            <w:proofErr w:type="spellStart"/>
            <w:r>
              <w:t>Button_RequestBattle</w:t>
            </w:r>
            <w:proofErr w:type="spellEnd"/>
          </w:p>
        </w:tc>
      </w:tr>
    </w:tbl>
    <w:p w14:paraId="67E2F635" w14:textId="2A979110" w:rsidR="00EA701A" w:rsidRDefault="009C6BFC">
      <w:ins w:id="61" w:author="Andy Podgurski" w:date="2017-10-23T11:39:00Z">
        <w:r>
          <w:t xml:space="preserve">The </w:t>
        </w:r>
      </w:ins>
      <w:r>
        <w:t>Chat window is also separated from</w:t>
      </w:r>
      <w:ins w:id="62" w:author="Andy Podgurski" w:date="2017-10-23T11:39:00Z">
        <w:r>
          <w:t xml:space="preserve"> the</w:t>
        </w:r>
      </w:ins>
      <w:r>
        <w:t xml:space="preserve"> panel, and multiple windows can be active at the same time.</w:t>
      </w:r>
    </w:p>
    <w:p w14:paraId="090C45A5" w14:textId="34BCFCC5" w:rsidR="00EA701A" w:rsidRDefault="009C6BFC">
      <w:r>
        <w:t>All messages are stored in Game</w:t>
      </w:r>
      <w:del w:id="63" w:author="Andy Podgurski" w:date="2017-10-23T11:39:00Z">
        <w:r w:rsidDel="003D4CE2">
          <w:delText xml:space="preserve">, </w:delText>
        </w:r>
      </w:del>
      <w:ins w:id="64" w:author="Andy Podgurski" w:date="2017-10-23T11:39:00Z">
        <w:r w:rsidR="003D4CE2">
          <w:t xml:space="preserve">, the </w:t>
        </w:r>
      </w:ins>
      <w:r>
        <w:t>Message Log is updated when Game receives a</w:t>
      </w:r>
      <w:del w:id="65" w:author="Andy Podgurski" w:date="2017-10-23T11:39:00Z">
        <w:r w:rsidDel="003D4CE2">
          <w:delText>n</w:delText>
        </w:r>
      </w:del>
      <w:r>
        <w:t xml:space="preserve"> message or the user sends something out.</w:t>
      </w:r>
    </w:p>
    <w:p w14:paraId="36D87E1E" w14:textId="7D721968" w:rsidR="00EA701A" w:rsidRDefault="003D4CE2">
      <w:ins w:id="66" w:author="Andy Podgurski" w:date="2017-10-23T11:40:00Z">
        <w:r>
          <w:t xml:space="preserve">The </w:t>
        </w:r>
      </w:ins>
      <w:r w:rsidR="009C6BFC">
        <w:t xml:space="preserve">User enter message into the input </w:t>
      </w:r>
      <w:proofErr w:type="spellStart"/>
      <w:r w:rsidR="009C6BFC">
        <w:t>textfield</w:t>
      </w:r>
      <w:proofErr w:type="spellEnd"/>
      <w:r w:rsidR="009C6BFC">
        <w:t>.</w:t>
      </w:r>
    </w:p>
    <w:p w14:paraId="2A6B2110" w14:textId="77777777" w:rsidR="00EA701A" w:rsidRDefault="009C6BFC">
      <w:r>
        <w:t>Send clears the input field, and sends the message to Game, where Game contacts with server.</w:t>
      </w:r>
    </w:p>
    <w:p w14:paraId="6AE02652" w14:textId="77777777" w:rsidR="00EA701A" w:rsidRDefault="009C6BFC">
      <w:r>
        <w:lastRenderedPageBreak/>
        <w:t>Battle Requests can also be sent here.</w:t>
      </w:r>
    </w:p>
    <w:p w14:paraId="342B0AE1" w14:textId="77777777" w:rsidR="00EA701A" w:rsidRDefault="009C6BFC">
      <w:pPr>
        <w:pStyle w:val="Heading3"/>
        <w:numPr>
          <w:ilvl w:val="0"/>
          <w:numId w:val="2"/>
        </w:numPr>
      </w:pPr>
      <w:r>
        <w:t>Glossary</w:t>
      </w:r>
    </w:p>
    <w:p w14:paraId="724D3393" w14:textId="77777777" w:rsidR="00EA701A" w:rsidRDefault="009C6BFC">
      <w:bookmarkStart w:id="67" w:name="_gjdgxs" w:colFirst="0" w:colLast="0"/>
      <w:bookmarkEnd w:id="67"/>
      <w:r>
        <w:t xml:space="preserve">This design document is made by Lee Kelvin lxk201 and Qianxiang Ma qxm28. </w:t>
      </w:r>
    </w:p>
    <w:sectPr w:rsidR="00EA701A">
      <w:headerReference w:type="default" r:id="rId11"/>
      <w:headerReference w:type="first" r:id="rId12"/>
      <w:pgSz w:w="11906" w:h="16838"/>
      <w:pgMar w:top="1440" w:right="1800" w:bottom="1440" w:left="1800" w:header="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y Podgurski" w:date="2017-10-23T11:40:00Z" w:initials="AP">
    <w:p w14:paraId="5B3BC02F" w14:textId="472CBC2C" w:rsidR="003D4CE2" w:rsidRDefault="003D4CE2">
      <w:pPr>
        <w:pStyle w:val="CommentText"/>
      </w:pPr>
      <w:r>
        <w:rPr>
          <w:rStyle w:val="CommentReference"/>
        </w:rPr>
        <w:annotationRef/>
      </w:r>
      <w:r>
        <w:t xml:space="preserve">This is not close to being a complete design document.  In particular, there is no description of the internal design of the game.  The descriptions of the GUI that are given are incomplete and unclear.  </w:t>
      </w:r>
      <w:r w:rsidR="00AD76BE">
        <w:t>There are also a</w:t>
      </w:r>
      <w:r>
        <w:t xml:space="preserve"> num</w:t>
      </w:r>
      <w:r w:rsidR="00AD76BE">
        <w:t>ber of grammatical mistakes</w:t>
      </w:r>
      <w:r>
        <w:t>.  See all of my comments.</w:t>
      </w:r>
    </w:p>
    <w:p w14:paraId="5D1FB9A9" w14:textId="25227950" w:rsidR="003D4CE2" w:rsidRDefault="003D4CE2">
      <w:pPr>
        <w:pStyle w:val="CommentText"/>
      </w:pPr>
    </w:p>
    <w:p w14:paraId="3694C1A3" w14:textId="00A35CB1" w:rsidR="003D4CE2" w:rsidRDefault="003D4CE2">
      <w:pPr>
        <w:pStyle w:val="CommentText"/>
      </w:pPr>
      <w:r>
        <w:t>Grade: 6</w:t>
      </w:r>
      <w:r w:rsidR="00AD76BE">
        <w:t>8</w:t>
      </w:r>
      <w:bookmarkStart w:id="1" w:name="_GoBack"/>
      <w:bookmarkEnd w:id="1"/>
    </w:p>
  </w:comment>
  <w:comment w:id="3" w:author="Andy Podgurski" w:date="2017-10-23T11:08:00Z" w:initials="AP">
    <w:p w14:paraId="7A28CA74" w14:textId="77777777" w:rsidR="009C6BFC" w:rsidRDefault="009C6BFC">
      <w:pPr>
        <w:pStyle w:val="CommentText"/>
      </w:pPr>
      <w:r>
        <w:rPr>
          <w:rStyle w:val="CommentReference"/>
        </w:rPr>
        <w:annotationRef/>
      </w:r>
      <w:r>
        <w:t xml:space="preserve">Author </w:t>
      </w:r>
      <w:proofErr w:type="gramStart"/>
      <w:r>
        <w:t>list</w:t>
      </w:r>
      <w:proofErr w:type="gramEnd"/>
      <w:r>
        <w:t xml:space="preserve"> missing.</w:t>
      </w:r>
    </w:p>
  </w:comment>
  <w:comment w:id="14" w:author="Andy Podgurski" w:date="2017-10-23T11:14:00Z" w:initials="AP">
    <w:p w14:paraId="54441903" w14:textId="029BFD14" w:rsidR="009C6BFC" w:rsidRDefault="009C6BFC">
      <w:pPr>
        <w:pStyle w:val="CommentText"/>
      </w:pPr>
      <w:r>
        <w:rPr>
          <w:rStyle w:val="CommentReference"/>
        </w:rPr>
        <w:annotationRef/>
      </w:r>
      <w:r>
        <w:t>Unclear; incorrect English</w:t>
      </w:r>
    </w:p>
  </w:comment>
  <w:comment w:id="15" w:author="Andy Podgurski" w:date="2017-10-23T11:15:00Z" w:initials="AP">
    <w:p w14:paraId="6401F06C" w14:textId="58B0AB4B" w:rsidR="009C6BFC" w:rsidRPr="004A1FFF" w:rsidRDefault="009C6BFC">
      <w:pPr>
        <w:pStyle w:val="CommentText"/>
      </w:pPr>
      <w:r>
        <w:rPr>
          <w:rStyle w:val="CommentReference"/>
        </w:rPr>
        <w:annotationRef/>
      </w:r>
      <w:r>
        <w:t xml:space="preserve">Build and Fix was given as an example of how </w:t>
      </w:r>
      <w:r>
        <w:rPr>
          <w:i/>
        </w:rPr>
        <w:t>not</w:t>
      </w:r>
      <w:r>
        <w:t xml:space="preserve"> to develop software – an anti-pattern!</w:t>
      </w:r>
    </w:p>
  </w:comment>
  <w:comment w:id="16" w:author="Andy Podgurski" w:date="2017-10-23T11:17:00Z" w:initials="AP">
    <w:p w14:paraId="43141B05" w14:textId="5363AA66" w:rsidR="009C6BFC" w:rsidRDefault="009C6BFC">
      <w:pPr>
        <w:pStyle w:val="CommentText"/>
      </w:pPr>
      <w:r>
        <w:rPr>
          <w:rStyle w:val="CommentReference"/>
        </w:rPr>
        <w:annotationRef/>
      </w:r>
      <w:r>
        <w:t xml:space="preserve">Each figure should have a number/label and an explanator caption, and it should be referenced in the </w:t>
      </w:r>
      <w:proofErr w:type="gramStart"/>
      <w:r>
        <w:t>text..</w:t>
      </w:r>
      <w:proofErr w:type="gramEnd"/>
    </w:p>
  </w:comment>
  <w:comment w:id="22" w:author="Andy Podgurski" w:date="2017-10-23T11:20:00Z" w:initials="AP">
    <w:p w14:paraId="3769DDE5" w14:textId="507C9304" w:rsidR="009C6BFC" w:rsidRDefault="009C6BFC">
      <w:pPr>
        <w:pStyle w:val="CommentText"/>
      </w:pPr>
      <w:r>
        <w:rPr>
          <w:rStyle w:val="CommentReference"/>
        </w:rPr>
        <w:annotationRef/>
      </w:r>
      <w:r>
        <w:t>Which object does this refer to?</w:t>
      </w:r>
    </w:p>
  </w:comment>
  <w:comment w:id="25" w:author="Andy Podgurski" w:date="2017-10-23T11:21:00Z" w:initials="AP">
    <w:p w14:paraId="1DCA9D60" w14:textId="77CE7A53" w:rsidR="009C6BFC" w:rsidRDefault="009C6BFC">
      <w:pPr>
        <w:pStyle w:val="CommentText"/>
      </w:pPr>
      <w:r>
        <w:rPr>
          <w:rStyle w:val="CommentReference"/>
        </w:rPr>
        <w:annotationRef/>
      </w:r>
      <w:r>
        <w:t>Explain the meaning of this.</w:t>
      </w:r>
    </w:p>
  </w:comment>
  <w:comment w:id="37" w:author="Andy Podgurski" w:date="2017-10-23T11:27:00Z" w:initials="AP">
    <w:p w14:paraId="5EF457C6" w14:textId="69082D97" w:rsidR="009C6BFC" w:rsidRDefault="009C6BFC">
      <w:pPr>
        <w:pStyle w:val="CommentText"/>
      </w:pPr>
      <w:r>
        <w:rPr>
          <w:rStyle w:val="CommentReference"/>
        </w:rPr>
        <w:annotationRef/>
      </w:r>
      <w:r>
        <w:t>Start each section with prose writing.</w:t>
      </w:r>
    </w:p>
  </w:comment>
  <w:comment w:id="38" w:author="Andy Podgurski" w:date="2017-10-23T11:29:00Z" w:initials="AP">
    <w:p w14:paraId="0923FEBD" w14:textId="211B9B3E" w:rsidR="009C6BFC" w:rsidRDefault="009C6BFC">
      <w:pPr>
        <w:pStyle w:val="CommentText"/>
      </w:pPr>
      <w:r>
        <w:rPr>
          <w:rStyle w:val="CommentReference"/>
        </w:rPr>
        <w:annotationRef/>
      </w:r>
      <w:r>
        <w:t xml:space="preserve">Figure number </w:t>
      </w:r>
      <w:proofErr w:type="gramStart"/>
      <w:r>
        <w:t>and  caption</w:t>
      </w:r>
      <w:proofErr w:type="gramEnd"/>
      <w:r>
        <w:t xml:space="preserve"> needed here and for the following figures.</w:t>
      </w:r>
    </w:p>
  </w:comment>
  <w:comment w:id="42" w:author="Andy Podgurski" w:date="2017-10-23T11:30:00Z" w:initials="AP">
    <w:p w14:paraId="58DCC14B" w14:textId="1F333197" w:rsidR="009C6BFC" w:rsidRDefault="009C6BFC">
      <w:pPr>
        <w:pStyle w:val="CommentText"/>
      </w:pPr>
      <w:r>
        <w:rPr>
          <w:rStyle w:val="CommentReference"/>
        </w:rPr>
        <w:annotationRef/>
      </w:r>
      <w:r>
        <w:t>Unclear – incorrect English</w:t>
      </w:r>
    </w:p>
  </w:comment>
  <w:comment w:id="43" w:author="Andy Podgurski" w:date="2017-10-23T11:31:00Z" w:initials="AP">
    <w:p w14:paraId="62F5834F" w14:textId="5422B2A1" w:rsidR="009C6BFC" w:rsidRDefault="009C6BFC">
      <w:pPr>
        <w:pStyle w:val="CommentText"/>
      </w:pPr>
      <w:r>
        <w:rPr>
          <w:rStyle w:val="CommentReference"/>
        </w:rPr>
        <w:annotationRef/>
      </w:r>
      <w:r>
        <w:t>What clears?</w:t>
      </w:r>
    </w:p>
  </w:comment>
  <w:comment w:id="45" w:author="Andy Podgurski" w:date="2017-10-23T11:33:00Z" w:initials="AP">
    <w:p w14:paraId="71C459D6" w14:textId="1CD886C6" w:rsidR="009C6BFC" w:rsidRDefault="009C6BFC">
      <w:pPr>
        <w:pStyle w:val="CommentText"/>
      </w:pPr>
      <w:r>
        <w:rPr>
          <w:rStyle w:val="CommentReference"/>
        </w:rPr>
        <w:annotationRef/>
      </w:r>
      <w:r>
        <w:t>It would be better to use a display image of an SWT mockup of such GUI elements.</w:t>
      </w:r>
    </w:p>
  </w:comment>
  <w:comment w:id="51" w:author="Andy Podgurski" w:date="2017-10-23T11:35:00Z" w:initials="AP">
    <w:p w14:paraId="6FE8F26F" w14:textId="5F96745F" w:rsidR="009C6BFC" w:rsidRDefault="009C6BFC">
      <w:pPr>
        <w:pStyle w:val="CommentText"/>
      </w:pPr>
      <w:r>
        <w:rPr>
          <w:rStyle w:val="CommentReference"/>
        </w:rPr>
        <w:annotationRef/>
      </w:r>
      <w:r>
        <w:t>What does this?</w:t>
      </w:r>
    </w:p>
  </w:comment>
  <w:comment w:id="55" w:author="Andy Podgurski" w:date="2017-10-23T11:37:00Z" w:initials="AP">
    <w:p w14:paraId="2C0AFA63" w14:textId="6EADB03A" w:rsidR="009C6BFC" w:rsidRDefault="009C6BFC">
      <w:pPr>
        <w:pStyle w:val="CommentText"/>
      </w:pPr>
      <w:r>
        <w:rPr>
          <w:rStyle w:val="CommentReference"/>
        </w:rPr>
        <w:annotationRef/>
      </w:r>
      <w:r>
        <w:t>Explain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94C1A3" w15:done="0"/>
  <w15:commentEx w15:paraId="7A28CA74" w15:done="0"/>
  <w15:commentEx w15:paraId="54441903" w15:done="0"/>
  <w15:commentEx w15:paraId="6401F06C" w15:done="0"/>
  <w15:commentEx w15:paraId="43141B05" w15:done="0"/>
  <w15:commentEx w15:paraId="3769DDE5" w15:done="0"/>
  <w15:commentEx w15:paraId="1DCA9D60" w15:done="0"/>
  <w15:commentEx w15:paraId="5EF457C6" w15:done="0"/>
  <w15:commentEx w15:paraId="0923FEBD" w15:done="0"/>
  <w15:commentEx w15:paraId="58DCC14B" w15:done="0"/>
  <w15:commentEx w15:paraId="62F5834F" w15:done="0"/>
  <w15:commentEx w15:paraId="71C459D6" w15:done="0"/>
  <w15:commentEx w15:paraId="6FE8F26F" w15:done="0"/>
  <w15:commentEx w15:paraId="2C0AFA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94C1A3" w16cid:durableId="1D9853B9"/>
  <w16cid:commentId w16cid:paraId="7A28CA74" w16cid:durableId="1D984C43"/>
  <w16cid:commentId w16cid:paraId="54441903" w16cid:durableId="1D984D93"/>
  <w16cid:commentId w16cid:paraId="6401F06C" w16cid:durableId="1D984DB6"/>
  <w16cid:commentId w16cid:paraId="43141B05" w16cid:durableId="1D984E43"/>
  <w16cid:commentId w16cid:paraId="3769DDE5" w16cid:durableId="1D984EF9"/>
  <w16cid:commentId w16cid:paraId="1DCA9D60" w16cid:durableId="1D984F35"/>
  <w16cid:commentId w16cid:paraId="5EF457C6" w16cid:durableId="1D9850A5"/>
  <w16cid:commentId w16cid:paraId="0923FEBD" w16cid:durableId="1D985105"/>
  <w16cid:commentId w16cid:paraId="58DCC14B" w16cid:durableId="1D98516A"/>
  <w16cid:commentId w16cid:paraId="62F5834F" w16cid:durableId="1D985189"/>
  <w16cid:commentId w16cid:paraId="71C459D6" w16cid:durableId="1D98520B"/>
  <w16cid:commentId w16cid:paraId="6FE8F26F" w16cid:durableId="1D985280"/>
  <w16cid:commentId w16cid:paraId="2C0AFA63" w16cid:durableId="1D9852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CA7A8" w14:textId="77777777" w:rsidR="009F3F93" w:rsidRDefault="009F3F93">
      <w:r>
        <w:separator/>
      </w:r>
    </w:p>
  </w:endnote>
  <w:endnote w:type="continuationSeparator" w:id="0">
    <w:p w14:paraId="540D9752" w14:textId="77777777" w:rsidR="009F3F93" w:rsidRDefault="009F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0C594" w14:textId="77777777" w:rsidR="009F3F93" w:rsidRDefault="009F3F93">
      <w:r>
        <w:separator/>
      </w:r>
    </w:p>
  </w:footnote>
  <w:footnote w:type="continuationSeparator" w:id="0">
    <w:p w14:paraId="2D05313F" w14:textId="77777777" w:rsidR="009F3F93" w:rsidRDefault="009F3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50879" w14:textId="77777777" w:rsidR="009C6BFC" w:rsidRDefault="009C6BFC">
    <w:pPr>
      <w:widowControl/>
      <w:pBdr>
        <w:bottom w:val="single" w:sz="6" w:space="1" w:color="000000"/>
      </w:pBdr>
      <w:tabs>
        <w:tab w:val="right" w:pos="9360"/>
      </w:tabs>
      <w:jc w:val="left"/>
      <w:rPr>
        <w:rFonts w:ascii="Arial" w:eastAsia="Arial" w:hAnsi="Arial" w:cs="Arial"/>
        <w:sz w:val="22"/>
        <w:szCs w:val="22"/>
      </w:rPr>
    </w:pPr>
  </w:p>
  <w:p w14:paraId="2CE2C6F3" w14:textId="77777777" w:rsidR="009C6BFC" w:rsidRDefault="009C6BFC">
    <w:pPr>
      <w:widowControl/>
      <w:pBdr>
        <w:bottom w:val="single" w:sz="6" w:space="1" w:color="000000"/>
      </w:pBdr>
      <w:tabs>
        <w:tab w:val="right" w:pos="9360"/>
      </w:tabs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Simple Social Card Collection Battling Game</w:t>
    </w:r>
  </w:p>
  <w:p w14:paraId="12F72C93" w14:textId="6FB831C9" w:rsidR="009C6BFC" w:rsidRDefault="009C6BFC">
    <w:pPr>
      <w:widowControl/>
      <w:pBdr>
        <w:bottom w:val="single" w:sz="6" w:space="1" w:color="000000"/>
      </w:pBdr>
      <w:tabs>
        <w:tab w:val="right" w:pos="9360"/>
      </w:tabs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Page </w:t>
    </w: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>
      <w:rPr>
        <w:rFonts w:ascii="Arial" w:eastAsia="Arial" w:hAnsi="Arial" w:cs="Arial"/>
        <w:sz w:val="22"/>
        <w:szCs w:val="22"/>
      </w:rPr>
      <w:fldChar w:fldCharType="separate"/>
    </w:r>
    <w:r w:rsidR="003D4CE2">
      <w:rPr>
        <w:rFonts w:ascii="Arial" w:eastAsia="Arial" w:hAnsi="Arial" w:cs="Arial"/>
        <w:noProof/>
        <w:sz w:val="22"/>
        <w:szCs w:val="22"/>
      </w:rPr>
      <w:t>6</w:t>
    </w:r>
    <w:r>
      <w:rPr>
        <w:rFonts w:ascii="Arial" w:eastAsia="Arial" w:hAnsi="Arial" w:cs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7085" w14:textId="77777777" w:rsidR="009C6BFC" w:rsidRDefault="009C6B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52ED"/>
    <w:multiLevelType w:val="multilevel"/>
    <w:tmpl w:val="3E36F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C24D2"/>
    <w:multiLevelType w:val="multilevel"/>
    <w:tmpl w:val="96E20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y Podgurski">
    <w15:presenceInfo w15:providerId="Windows Live" w15:userId="87b655c892b3d9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01A"/>
    <w:rsid w:val="001E6077"/>
    <w:rsid w:val="0033501F"/>
    <w:rsid w:val="00376785"/>
    <w:rsid w:val="003D4CE2"/>
    <w:rsid w:val="003E6DC8"/>
    <w:rsid w:val="00497E3D"/>
    <w:rsid w:val="004A1FFF"/>
    <w:rsid w:val="00514D07"/>
    <w:rsid w:val="00516CF5"/>
    <w:rsid w:val="0064446D"/>
    <w:rsid w:val="006A78A5"/>
    <w:rsid w:val="007855E1"/>
    <w:rsid w:val="008123EC"/>
    <w:rsid w:val="00892C37"/>
    <w:rsid w:val="008E6D6B"/>
    <w:rsid w:val="00911A47"/>
    <w:rsid w:val="00924DCA"/>
    <w:rsid w:val="00987EAB"/>
    <w:rsid w:val="009B0111"/>
    <w:rsid w:val="009B1736"/>
    <w:rsid w:val="009C6BFC"/>
    <w:rsid w:val="009D1575"/>
    <w:rsid w:val="009F3F93"/>
    <w:rsid w:val="00AD76BE"/>
    <w:rsid w:val="00AF18A3"/>
    <w:rsid w:val="00B40ECC"/>
    <w:rsid w:val="00B83F3A"/>
    <w:rsid w:val="00CC006E"/>
    <w:rsid w:val="00D87779"/>
    <w:rsid w:val="00DA1F61"/>
    <w:rsid w:val="00EA701A"/>
    <w:rsid w:val="00EC1E55"/>
    <w:rsid w:val="00EF115D"/>
    <w:rsid w:val="00F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C1BF"/>
  <w15:docId w15:val="{ADA8D3FD-116B-41AA-8B7A-75C736C7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DengXian"/>
        <w:color w:val="000000"/>
        <w:sz w:val="21"/>
        <w:szCs w:val="21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rFonts w:ascii="DengXian Light" w:eastAsia="DengXian Light" w:hAnsi="DengXian Light" w:cs="DengXian Light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6" w:lineRule="auto"/>
      <w:outlineLvl w:val="3"/>
    </w:pPr>
    <w:rPr>
      <w:rFonts w:ascii="DengXian Light" w:eastAsia="DengXian Light" w:hAnsi="DengXian Light" w:cs="DengXian Light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514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D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D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D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D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7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Podgurski</cp:lastModifiedBy>
  <cp:revision>28</cp:revision>
  <dcterms:created xsi:type="dcterms:W3CDTF">2017-10-22T18:46:00Z</dcterms:created>
  <dcterms:modified xsi:type="dcterms:W3CDTF">2017-10-26T14:44:00Z</dcterms:modified>
</cp:coreProperties>
</file>